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90" w:rsidRPr="00B264EB" w:rsidRDefault="00AD7690" w:rsidP="00AD7690">
      <w:pPr>
        <w:pStyle w:val="Heading1"/>
        <w:rPr>
          <w:color w:val="244061" w:themeColor="accent1" w:themeShade="80"/>
        </w:rPr>
      </w:pPr>
      <w:bookmarkStart w:id="0" w:name="_Toc340231229"/>
      <w:r w:rsidRPr="00B264EB">
        <w:rPr>
          <w:color w:val="244061" w:themeColor="accent1" w:themeShade="80"/>
        </w:rPr>
        <w:t>Module: General Settings</w:t>
      </w:r>
      <w:bookmarkEnd w:id="0"/>
    </w:p>
    <w:p w:rsidR="00AD7690" w:rsidRPr="006F34ED" w:rsidDel="006F34ED" w:rsidRDefault="00AD7690" w:rsidP="00AD7690">
      <w:pPr>
        <w:pStyle w:val="Heading2"/>
        <w:rPr>
          <w:del w:id="1" w:author="Quan, Katherine" w:date="2012-04-16T08:33:00Z"/>
        </w:rPr>
      </w:pPr>
      <w:bookmarkStart w:id="2" w:name="_Toc340231230"/>
      <w:r w:rsidRPr="00B264EB">
        <w:t>Section I: Software Access and Layout</w:t>
      </w:r>
      <w:bookmarkEnd w:id="2"/>
      <w:r>
        <w:t xml:space="preserve"> </w:t>
      </w:r>
    </w:p>
    <w:p w:rsidR="00AD7690" w:rsidRDefault="00AD7690" w:rsidP="00AD7690">
      <w:pPr>
        <w:pStyle w:val="Heading3"/>
        <w:ind w:left="360"/>
      </w:pPr>
      <w:bookmarkStart w:id="3" w:name="_Toc340231231"/>
      <w:r>
        <w:t xml:space="preserve">Lesson 1: </w:t>
      </w:r>
      <w:proofErr w:type="spellStart"/>
      <w:r>
        <w:t>ActiveNet</w:t>
      </w:r>
      <w:proofErr w:type="spellEnd"/>
      <w:r>
        <w:t xml:space="preserve"> Database </w:t>
      </w:r>
      <w:commentRangeStart w:id="4"/>
      <w:r>
        <w:t>Access</w:t>
      </w:r>
      <w:bookmarkEnd w:id="3"/>
      <w:commentRangeEnd w:id="4"/>
      <w:r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4"/>
      </w:r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Browse to </w:t>
      </w:r>
      <w:hyperlink w:anchor="DBTr" w:history="1">
        <w:proofErr w:type="spellStart"/>
        <w:r>
          <w:rPr>
            <w:rStyle w:val="Hyperlink"/>
          </w:rPr>
          <w:t>ActiveNet</w:t>
        </w:r>
        <w:proofErr w:type="spellEnd"/>
        <w:r w:rsidRPr="00BB77AA">
          <w:rPr>
            <w:rStyle w:val="Hyperlink"/>
          </w:rPr>
          <w:t xml:space="preserve"> Database</w:t>
        </w:r>
      </w:hyperlink>
      <w:r>
        <w:t>, and log into the trainer using your login username and password</w:t>
      </w:r>
    </w:p>
    <w:p w:rsidR="00AD7690" w:rsidRDefault="00AD7690" w:rsidP="00AD7690">
      <w:pPr>
        <w:pStyle w:val="ListParagraph"/>
        <w:numPr>
          <w:ilvl w:val="0"/>
          <w:numId w:val="1"/>
        </w:numPr>
        <w:spacing w:after="0"/>
      </w:pPr>
      <w:r>
        <w:t>Note: Each consultant is assigned a database for learning and testing functionality</w:t>
      </w:r>
    </w:p>
    <w:p w:rsidR="00AD7690" w:rsidRDefault="00AD7690" w:rsidP="00AD7690">
      <w:pPr>
        <w:pStyle w:val="ListParagraph"/>
        <w:numPr>
          <w:ilvl w:val="0"/>
          <w:numId w:val="1"/>
        </w:numPr>
        <w:spacing w:after="0"/>
      </w:pPr>
      <w:r>
        <w:t xml:space="preserve">For maximum compatibility, use the latest version of Internet Explorer as your web browser for all activity conducted in </w:t>
      </w:r>
      <w:hyperlink w:anchor="SoftwareLayoutVisual" w:history="1">
        <w:proofErr w:type="spellStart"/>
        <w:r>
          <w:rPr>
            <w:rStyle w:val="Hyperlink"/>
          </w:rPr>
          <w:t>ActiveNet</w:t>
        </w:r>
        <w:proofErr w:type="spellEnd"/>
      </w:hyperlink>
      <w:r>
        <w:t xml:space="preserve"> (both Trainer and </w:t>
      </w:r>
      <w:hyperlink w:anchor="DBLive" w:history="1">
        <w:r w:rsidRPr="00216022">
          <w:rPr>
            <w:rStyle w:val="Hyperlink"/>
          </w:rPr>
          <w:t>Live Site</w:t>
        </w:r>
      </w:hyperlink>
      <w:r>
        <w:t>)</w:t>
      </w:r>
    </w:p>
    <w:p w:rsidR="00AD7690" w:rsidRPr="00180168" w:rsidRDefault="00AD7690" w:rsidP="00AD7690">
      <w:pPr>
        <w:pStyle w:val="ListParagraph"/>
        <w:numPr>
          <w:ilvl w:val="0"/>
          <w:numId w:val="1"/>
        </w:numPr>
        <w:spacing w:after="0"/>
        <w:rPr>
          <w:i/>
        </w:rPr>
      </w:pPr>
      <w:r w:rsidRPr="00180168">
        <w:rPr>
          <w:i/>
        </w:rPr>
        <w:t xml:space="preserve">Tip: In total, each and every </w:t>
      </w:r>
      <w:proofErr w:type="spellStart"/>
      <w:r w:rsidRPr="00180168">
        <w:rPr>
          <w:i/>
        </w:rPr>
        <w:t>ActiveNet</w:t>
      </w:r>
      <w:proofErr w:type="spellEnd"/>
      <w:r w:rsidRPr="00180168">
        <w:rPr>
          <w:i/>
        </w:rPr>
        <w:t xml:space="preserve"> Database will have 4 URLs which include a Trainer Front Desk, Trainer Public Access, Live Site Front Desk and Live Site Public Access. </w:t>
      </w:r>
    </w:p>
    <w:p w:rsidR="00AD7690" w:rsidRDefault="00AD7690" w:rsidP="00AD7690">
      <w:pPr>
        <w:pStyle w:val="Heading3"/>
        <w:ind w:left="360"/>
      </w:pPr>
      <w:bookmarkStart w:id="5" w:name="_Toc340231233"/>
      <w:r>
        <w:t>Lesson 2: Banner Tab Navigation</w:t>
      </w:r>
      <w:bookmarkEnd w:id="5"/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Click and navigate through </w:t>
      </w:r>
      <w:proofErr w:type="spellStart"/>
      <w:r>
        <w:t>ActiveNet</w:t>
      </w:r>
      <w:proofErr w:type="spellEnd"/>
      <w:r>
        <w:t xml:space="preserve"> using banner tabs</w:t>
      </w:r>
    </w:p>
    <w:p w:rsidR="00AD7690" w:rsidRDefault="00AD7690" w:rsidP="00AD7690">
      <w:pPr>
        <w:pStyle w:val="ListParagraph"/>
        <w:numPr>
          <w:ilvl w:val="0"/>
          <w:numId w:val="1"/>
        </w:numPr>
        <w:spacing w:after="0"/>
      </w:pPr>
      <w:r>
        <w:t>View the banner ribbon and click through the tabs at the top of the webpage:</w:t>
      </w:r>
    </w:p>
    <w:p w:rsidR="00AD7690" w:rsidRDefault="00AD7690" w:rsidP="00AD7690">
      <w:pPr>
        <w:pStyle w:val="ListParagraph"/>
        <w:numPr>
          <w:ilvl w:val="1"/>
          <w:numId w:val="1"/>
        </w:numPr>
        <w:spacing w:after="120"/>
      </w:pPr>
      <w:r>
        <w:t>Front Desk</w:t>
      </w:r>
    </w:p>
    <w:p w:rsidR="00AD7690" w:rsidRDefault="00AD7690" w:rsidP="00AD7690">
      <w:pPr>
        <w:pStyle w:val="ListParagraph"/>
        <w:numPr>
          <w:ilvl w:val="1"/>
          <w:numId w:val="1"/>
        </w:numPr>
        <w:spacing w:after="120"/>
      </w:pPr>
      <w:r>
        <w:t>Point of Sale</w:t>
      </w:r>
    </w:p>
    <w:p w:rsidR="00AD7690" w:rsidRDefault="00AD7690" w:rsidP="00AD7690">
      <w:pPr>
        <w:pStyle w:val="ListParagraph"/>
        <w:numPr>
          <w:ilvl w:val="1"/>
          <w:numId w:val="1"/>
        </w:numPr>
        <w:spacing w:after="120"/>
      </w:pPr>
      <w:r>
        <w:t>Reports</w:t>
      </w:r>
    </w:p>
    <w:p w:rsidR="00AD7690" w:rsidRDefault="00AD7690" w:rsidP="00AD7690">
      <w:pPr>
        <w:pStyle w:val="ListParagraph"/>
        <w:numPr>
          <w:ilvl w:val="1"/>
          <w:numId w:val="1"/>
        </w:numPr>
        <w:spacing w:after="120"/>
      </w:pPr>
      <w:r>
        <w:t>Communication</w:t>
      </w:r>
    </w:p>
    <w:p w:rsidR="00AD7690" w:rsidRDefault="00AD7690" w:rsidP="00AD7690">
      <w:pPr>
        <w:pStyle w:val="ListParagraph"/>
        <w:numPr>
          <w:ilvl w:val="1"/>
          <w:numId w:val="1"/>
        </w:numPr>
        <w:spacing w:after="120"/>
      </w:pPr>
      <w:r>
        <w:t>Administration</w:t>
      </w:r>
    </w:p>
    <w:p w:rsidR="00AD7690" w:rsidRDefault="00AD7690" w:rsidP="00AD7690">
      <w:pPr>
        <w:pStyle w:val="ListParagraph"/>
        <w:numPr>
          <w:ilvl w:val="0"/>
          <w:numId w:val="1"/>
        </w:numPr>
        <w:spacing w:after="120"/>
      </w:pPr>
      <w:r>
        <w:t>The screenshot below displays the banner tabs in a trainer database</w:t>
      </w:r>
    </w:p>
    <w:p w:rsidR="00AD7690" w:rsidRDefault="00AD7690" w:rsidP="00AD7690">
      <w:pPr>
        <w:pStyle w:val="ListParagraph"/>
        <w:numPr>
          <w:ilvl w:val="0"/>
          <w:numId w:val="1"/>
        </w:numPr>
        <w:spacing w:after="120"/>
      </w:pPr>
      <w:r>
        <w:t>Note: Banner tab layout is configurable in Administration &gt; System Settings &gt; Banner Tabs</w:t>
      </w:r>
    </w:p>
    <w:p w:rsidR="00AD7690" w:rsidRPr="00AE062B" w:rsidRDefault="00AD7690" w:rsidP="00AD7690">
      <w:pPr>
        <w:pStyle w:val="ListParagraph"/>
        <w:spacing w:after="120"/>
        <w:ind w:left="1440"/>
        <w:rPr>
          <w:sz w:val="12"/>
        </w:rPr>
      </w:pPr>
    </w:p>
    <w:p w:rsidR="00AD7690" w:rsidRDefault="00AD7690" w:rsidP="00AD7690">
      <w:pPr>
        <w:pStyle w:val="ListParagraph"/>
        <w:spacing w:after="120"/>
        <w:ind w:left="1440"/>
      </w:pP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38AE8684" wp14:editId="1A6B3785">
            <wp:extent cx="4343400" cy="514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37" cy="518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90" w:rsidRDefault="00AD7690" w:rsidP="00AD7690">
      <w:pPr>
        <w:pStyle w:val="Heading3"/>
        <w:ind w:left="360"/>
      </w:pPr>
      <w:bookmarkStart w:id="6" w:name="_Toc305505503"/>
      <w:bookmarkStart w:id="7" w:name="_Toc340231234"/>
      <w:r>
        <w:t>Lesson 3: Drop-down Menu Navigation</w:t>
      </w:r>
      <w:bookmarkEnd w:id="6"/>
      <w:bookmarkEnd w:id="7"/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>Click and navigate through the drop-down menus, specific to each banner tab submenu</w:t>
      </w:r>
    </w:p>
    <w:p w:rsidR="00AD7690" w:rsidRDefault="00AD7690" w:rsidP="00AD7690">
      <w:pPr>
        <w:pStyle w:val="ListParagraph"/>
        <w:numPr>
          <w:ilvl w:val="0"/>
          <w:numId w:val="2"/>
        </w:numPr>
        <w:spacing w:after="0"/>
      </w:pPr>
      <w:r>
        <w:t>Select a banner button, and notice the changes that occur to the drop-down menu navigation sidebar</w:t>
      </w:r>
    </w:p>
    <w:p w:rsidR="00AD7690" w:rsidRDefault="00AD7690" w:rsidP="00AD7690">
      <w:pPr>
        <w:pStyle w:val="ListParagraph"/>
        <w:numPr>
          <w:ilvl w:val="0"/>
          <w:numId w:val="2"/>
        </w:numPr>
        <w:spacing w:after="120"/>
      </w:pPr>
      <w:r>
        <w:t>The picture below shows the first couple of drop down menus available for selection within the Administration Tab</w:t>
      </w:r>
    </w:p>
    <w:p w:rsidR="00AD7690" w:rsidRPr="00AE062B" w:rsidRDefault="00AD7690" w:rsidP="00AD7690">
      <w:pPr>
        <w:pStyle w:val="ListParagraph"/>
        <w:spacing w:after="120"/>
        <w:ind w:left="1485"/>
        <w:rPr>
          <w:sz w:val="12"/>
        </w:rPr>
      </w:pPr>
    </w:p>
    <w:p w:rsidR="00AD7690" w:rsidRDefault="00AD7690" w:rsidP="00AD7690">
      <w:pPr>
        <w:pStyle w:val="ListParagraph"/>
        <w:spacing w:after="120"/>
        <w:ind w:left="1485"/>
      </w:pPr>
      <w:r>
        <w:rPr>
          <w:noProof/>
          <w:lang w:val="en-US"/>
        </w:rPr>
        <w:drawing>
          <wp:inline distT="0" distB="0" distL="0" distR="0" wp14:anchorId="13DB6499" wp14:editId="62AF08C3">
            <wp:extent cx="1457325" cy="66664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785" cy="66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Toc305505504"/>
    </w:p>
    <w:p w:rsidR="00AD7690" w:rsidRDefault="00AD7690" w:rsidP="00AD7690">
      <w:pPr>
        <w:pStyle w:val="Heading3"/>
        <w:ind w:left="360"/>
      </w:pPr>
      <w:bookmarkStart w:id="9" w:name="_Toc340231235"/>
      <w:r>
        <w:t xml:space="preserve">Lesson 4: </w:t>
      </w:r>
      <w:proofErr w:type="spellStart"/>
      <w:r>
        <w:t>ActiveNet</w:t>
      </w:r>
      <w:proofErr w:type="spellEnd"/>
      <w:r>
        <w:t xml:space="preserve"> Tab Navigation</w:t>
      </w:r>
      <w:bookmarkEnd w:id="8"/>
      <w:bookmarkEnd w:id="9"/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Click and navigate through the tabbed browsing feature available in </w:t>
      </w:r>
      <w:proofErr w:type="spellStart"/>
      <w:r>
        <w:t>ActiveNet</w:t>
      </w:r>
      <w:proofErr w:type="spellEnd"/>
    </w:p>
    <w:p w:rsidR="00AD7690" w:rsidRDefault="00AD7690" w:rsidP="00AD7690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While having a tab (e.g., administration) open, select the plus sign on the right-hand side of the tab to open up a new tab </w:t>
      </w:r>
    </w:p>
    <w:p w:rsidR="00AD7690" w:rsidRDefault="00AD7690" w:rsidP="00AD7690">
      <w:pPr>
        <w:pStyle w:val="ListParagraph"/>
        <w:numPr>
          <w:ilvl w:val="0"/>
          <w:numId w:val="3"/>
        </w:numPr>
        <w:spacing w:after="120"/>
      </w:pPr>
      <w:r>
        <w:t>The screenshot below shows multiple tabs open, similar to tabs found in a web browser</w:t>
      </w:r>
    </w:p>
    <w:p w:rsidR="00AD7690" w:rsidRDefault="00AD7690" w:rsidP="00AD7690">
      <w:pPr>
        <w:pStyle w:val="ListParagraph"/>
        <w:spacing w:after="120"/>
        <w:ind w:left="1440"/>
      </w:pPr>
      <w:r>
        <w:rPr>
          <w:noProof/>
          <w:lang w:val="en-US"/>
        </w:rPr>
        <w:drawing>
          <wp:inline distT="0" distB="0" distL="0" distR="0" wp14:anchorId="7B876F5B" wp14:editId="15C7E973">
            <wp:extent cx="4953000" cy="583672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414" cy="5927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90" w:rsidRDefault="00AD7690" w:rsidP="00AD7690">
      <w:pPr>
        <w:pStyle w:val="Heading3"/>
        <w:ind w:left="360"/>
      </w:pPr>
      <w:bookmarkStart w:id="10" w:name="_Toc305505505"/>
      <w:bookmarkStart w:id="11" w:name="_Toc340231236"/>
      <w:r>
        <w:t xml:space="preserve">Lesson 5: </w:t>
      </w:r>
      <w:bookmarkEnd w:id="10"/>
      <w:proofErr w:type="spellStart"/>
      <w:r>
        <w:t>ActiveNet</w:t>
      </w:r>
      <w:proofErr w:type="spellEnd"/>
      <w:r>
        <w:t xml:space="preserve"> Help Menu Navigation</w:t>
      </w:r>
      <w:bookmarkEnd w:id="11"/>
    </w:p>
    <w:p w:rsidR="00AD7690" w:rsidRPr="00314D61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Navigate through </w:t>
      </w:r>
      <w:proofErr w:type="spellStart"/>
      <w:r>
        <w:t>ActiveNet</w:t>
      </w:r>
      <w:proofErr w:type="spellEnd"/>
      <w:r>
        <w:t xml:space="preserve"> using the Banner Tabs and Drop-down Menus, privy to the existence of a smart help menu available throughout the site</w:t>
      </w:r>
    </w:p>
    <w:p w:rsidR="00AD7690" w:rsidRDefault="00AD7690" w:rsidP="00AD7690">
      <w:pPr>
        <w:pStyle w:val="ListParagraph"/>
        <w:numPr>
          <w:ilvl w:val="0"/>
          <w:numId w:val="4"/>
        </w:numPr>
        <w:spacing w:after="0"/>
      </w:pPr>
      <w:r>
        <w:t xml:space="preserve">Click on the </w:t>
      </w:r>
      <w:r w:rsidRPr="00574C77">
        <w:t>Reports</w:t>
      </w:r>
      <w:r>
        <w:t xml:space="preserve"> tab, and navigate through the drop-down menus to get to registration </w:t>
      </w:r>
      <w:hyperlink w:anchor="Rprt" w:history="1">
        <w:r w:rsidRPr="00574C77">
          <w:rPr>
            <w:rStyle w:val="Hyperlink"/>
          </w:rPr>
          <w:t>reports</w:t>
        </w:r>
      </w:hyperlink>
    </w:p>
    <w:p w:rsidR="00AD7690" w:rsidRDefault="00AD7690" w:rsidP="00AD7690">
      <w:pPr>
        <w:pStyle w:val="ListParagraph"/>
        <w:numPr>
          <w:ilvl w:val="0"/>
          <w:numId w:val="4"/>
        </w:numPr>
        <w:spacing w:after="0"/>
      </w:pPr>
      <w:r>
        <w:t>Select Activity Totals report</w:t>
      </w:r>
    </w:p>
    <w:p w:rsidR="00AD7690" w:rsidRDefault="00AD7690" w:rsidP="00AD7690">
      <w:pPr>
        <w:pStyle w:val="ListParagraph"/>
        <w:numPr>
          <w:ilvl w:val="0"/>
          <w:numId w:val="4"/>
        </w:numPr>
        <w:spacing w:after="0"/>
      </w:pPr>
      <w:r>
        <w:t>Select the Help link at the top right hand corner of the webpage</w:t>
      </w:r>
    </w:p>
    <w:p w:rsidR="00AD7690" w:rsidRDefault="00AD7690" w:rsidP="00AD7690">
      <w:pPr>
        <w:pStyle w:val="ListParagraph"/>
        <w:numPr>
          <w:ilvl w:val="0"/>
          <w:numId w:val="4"/>
        </w:numPr>
        <w:spacing w:after="0"/>
      </w:pPr>
      <w:r>
        <w:t>Notice that the helpful information is relevant to the section where you currently reside (i.e., reports)</w:t>
      </w:r>
    </w:p>
    <w:p w:rsidR="00AD7690" w:rsidRDefault="00AD7690" w:rsidP="00AD7690">
      <w:pPr>
        <w:pStyle w:val="ListParagraph"/>
        <w:numPr>
          <w:ilvl w:val="0"/>
          <w:numId w:val="4"/>
        </w:numPr>
        <w:spacing w:after="0"/>
      </w:pPr>
      <w:r>
        <w:rPr>
          <w:i/>
        </w:rPr>
        <w:t>Tip: You can navigate through the help menu that opens up by using the available links, and moving back to pages using the backspace key</w:t>
      </w:r>
    </w:p>
    <w:p w:rsidR="00AD7690" w:rsidRDefault="00AD7690" w:rsidP="00AD7690">
      <w:pPr>
        <w:pStyle w:val="Heading3"/>
        <w:ind w:left="360"/>
      </w:pPr>
      <w:bookmarkStart w:id="12" w:name="_Toc340231237"/>
      <w:r>
        <w:t>Lesson 6: Navigate to Public Access Site</w:t>
      </w:r>
      <w:bookmarkEnd w:id="12"/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Browse to, and navigate through the </w:t>
      </w:r>
      <w:hyperlink w:anchor="PubAccSite" w:history="1">
        <w:r>
          <w:rPr>
            <w:rStyle w:val="Hyperlink"/>
          </w:rPr>
          <w:t>Public Access S</w:t>
        </w:r>
        <w:r w:rsidRPr="00A1357E">
          <w:rPr>
            <w:rStyle w:val="Hyperlink"/>
          </w:rPr>
          <w:t>ite</w:t>
        </w:r>
      </w:hyperlink>
      <w:r>
        <w:t xml:space="preserve"> linked to your </w:t>
      </w:r>
      <w:proofErr w:type="spellStart"/>
      <w:r>
        <w:t>ActiveNet</w:t>
      </w:r>
      <w:proofErr w:type="spellEnd"/>
      <w:r>
        <w:t xml:space="preserve"> trainer database</w:t>
      </w:r>
    </w:p>
    <w:p w:rsidR="00AD7690" w:rsidRDefault="00AD7690" w:rsidP="00AD7690">
      <w:pPr>
        <w:pStyle w:val="ListParagraph"/>
        <w:numPr>
          <w:ilvl w:val="0"/>
          <w:numId w:val="5"/>
        </w:numPr>
        <w:spacing w:after="0"/>
      </w:pPr>
      <w:r>
        <w:t>Access your public access site by entering the URL into your web browser (IE)</w:t>
      </w:r>
    </w:p>
    <w:p w:rsidR="00AD7690" w:rsidRDefault="00AD7690" w:rsidP="00AD7690">
      <w:pPr>
        <w:pStyle w:val="ListParagraph"/>
        <w:numPr>
          <w:ilvl w:val="0"/>
          <w:numId w:val="5"/>
        </w:numPr>
      </w:pPr>
      <w:r>
        <w:t>Create an account for yourself using your email address and enter all relevant information into the fields</w:t>
      </w:r>
    </w:p>
    <w:p w:rsidR="00AD7690" w:rsidRPr="00E343BD" w:rsidRDefault="00AD7690" w:rsidP="00AD7690">
      <w:pPr>
        <w:pStyle w:val="ListParagraph"/>
        <w:numPr>
          <w:ilvl w:val="0"/>
          <w:numId w:val="5"/>
        </w:numPr>
        <w:rPr>
          <w:i/>
        </w:rPr>
      </w:pPr>
      <w:r w:rsidRPr="00E343BD">
        <w:rPr>
          <w:i/>
        </w:rPr>
        <w:t>Tip: Administration Home &gt; Locations &gt; Sites &gt; Organization</w:t>
      </w:r>
    </w:p>
    <w:p w:rsidR="00AD7690" w:rsidRDefault="00AD7690" w:rsidP="00AD7690">
      <w:pPr>
        <w:pStyle w:val="Heading3"/>
        <w:ind w:left="360"/>
      </w:pPr>
      <w:bookmarkStart w:id="13" w:name="_Toc340231238"/>
      <w:r>
        <w:t>Lesson 7: Uploading and Placing a Logo</w:t>
      </w:r>
      <w:bookmarkEnd w:id="13"/>
    </w:p>
    <w:p w:rsidR="00AD7690" w:rsidRDefault="00AD7690" w:rsidP="00AD7690">
      <w:pPr>
        <w:spacing w:after="0"/>
        <w:ind w:left="720"/>
      </w:pPr>
      <w:r>
        <w:rPr>
          <w:b/>
        </w:rPr>
        <w:t xml:space="preserve">Details: </w:t>
      </w:r>
      <w:r>
        <w:t xml:space="preserve"> Upload your city’s logo and place it on the Banner Tab and Receipts</w:t>
      </w:r>
    </w:p>
    <w:p w:rsidR="00AD7690" w:rsidRDefault="00AD7690" w:rsidP="00AD7690">
      <w:pPr>
        <w:pStyle w:val="ListParagraph"/>
        <w:numPr>
          <w:ilvl w:val="0"/>
          <w:numId w:val="5"/>
        </w:numPr>
        <w:spacing w:after="0"/>
      </w:pPr>
      <w:r>
        <w:t>Find your city’s logo on their website and save it to your hard drive</w:t>
      </w:r>
    </w:p>
    <w:p w:rsidR="00AD7690" w:rsidRDefault="00AD7690" w:rsidP="00AD7690">
      <w:pPr>
        <w:pStyle w:val="ListParagraph"/>
        <w:numPr>
          <w:ilvl w:val="0"/>
          <w:numId w:val="5"/>
        </w:numPr>
        <w:spacing w:after="0"/>
      </w:pPr>
      <w:r>
        <w:t xml:space="preserve">Upload the logo as a single file </w:t>
      </w:r>
    </w:p>
    <w:p w:rsidR="00AD7690" w:rsidRDefault="00AD7690" w:rsidP="00AD7690">
      <w:pPr>
        <w:pStyle w:val="ListParagraph"/>
        <w:numPr>
          <w:ilvl w:val="0"/>
          <w:numId w:val="5"/>
        </w:numPr>
      </w:pPr>
      <w:r>
        <w:t>Navigate to the System General Configuration and select the file for both the Banner Logo and Receipt logo fields</w:t>
      </w:r>
    </w:p>
    <w:p w:rsidR="00AD7690" w:rsidRDefault="00AD7690" w:rsidP="00AD7690">
      <w:pPr>
        <w:pStyle w:val="ListParagraph"/>
        <w:numPr>
          <w:ilvl w:val="0"/>
          <w:numId w:val="5"/>
        </w:numPr>
      </w:pPr>
      <w:r w:rsidRPr="00047240">
        <w:t xml:space="preserve">Note: Ensure the logo is of the appropriate size and proportions suited for the banner tab and receipts (maximum 80 </w:t>
      </w:r>
      <w:proofErr w:type="spellStart"/>
      <w:r w:rsidRPr="00047240">
        <w:t>px</w:t>
      </w:r>
      <w:proofErr w:type="spellEnd"/>
      <w:r w:rsidRPr="00047240">
        <w:t xml:space="preserve"> height and 250 </w:t>
      </w:r>
      <w:proofErr w:type="spellStart"/>
      <w:r w:rsidRPr="00047240">
        <w:t>px</w:t>
      </w:r>
      <w:proofErr w:type="spellEnd"/>
      <w:r w:rsidRPr="00047240">
        <w:t xml:space="preserve"> width) You may have to resize them in a photo editing program (e.g. Microsoft Office). You may also need to create two versions of different sizes for the banner tab and receipts.</w:t>
      </w:r>
    </w:p>
    <w:p w:rsidR="002727B8" w:rsidRDefault="002727B8" w:rsidP="002727B8">
      <w:pPr>
        <w:pStyle w:val="Heading3"/>
      </w:pPr>
      <w:r>
        <w:t>Lesson 8: Create a System User for you</w:t>
      </w:r>
    </w:p>
    <w:p w:rsidR="002727B8" w:rsidRDefault="002727B8" w:rsidP="002727B8">
      <w:pPr>
        <w:ind w:left="720"/>
      </w:pPr>
      <w:r>
        <w:rPr>
          <w:b/>
        </w:rPr>
        <w:t>Details:</w:t>
      </w:r>
      <w:r>
        <w:t xml:space="preserve"> Create a System User for yourself that has full System Admin Permissions</w:t>
      </w:r>
    </w:p>
    <w:p w:rsidR="002727B8" w:rsidRDefault="002727B8" w:rsidP="002727B8">
      <w:pPr>
        <w:pStyle w:val="ListParagraph"/>
        <w:numPr>
          <w:ilvl w:val="0"/>
          <w:numId w:val="8"/>
        </w:numPr>
      </w:pPr>
      <w:r>
        <w:t xml:space="preserve">Go to System Settings &gt; System Users and add new user </w:t>
      </w:r>
    </w:p>
    <w:p w:rsidR="002727B8" w:rsidRDefault="002727B8" w:rsidP="002727B8">
      <w:pPr>
        <w:pStyle w:val="ListParagraph"/>
        <w:numPr>
          <w:ilvl w:val="0"/>
          <w:numId w:val="8"/>
        </w:numPr>
      </w:pPr>
      <w:r>
        <w:t>Make sure Sys Admin is checked</w:t>
      </w:r>
      <w:bookmarkStart w:id="14" w:name="_GoBack"/>
      <w:bookmarkEnd w:id="14"/>
    </w:p>
    <w:p w:rsidR="002727B8" w:rsidRPr="002727B8" w:rsidRDefault="002727B8" w:rsidP="002727B8">
      <w:pPr>
        <w:ind w:left="720"/>
      </w:pPr>
    </w:p>
    <w:p w:rsidR="00ED2C64" w:rsidRDefault="00ED2C64"/>
    <w:sectPr w:rsidR="00ED2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itsupport" w:date="2014-10-13T17:53:00Z" w:initials="i">
    <w:p w:rsidR="00AD7690" w:rsidRDefault="00AD7690" w:rsidP="00AD7690">
      <w:pPr>
        <w:pStyle w:val="CommentText"/>
      </w:pPr>
      <w:r>
        <w:rPr>
          <w:rStyle w:val="CommentReference"/>
        </w:rPr>
        <w:annotationRef/>
      </w:r>
      <w:r>
        <w:t xml:space="preserve"> Manager/Training supervisor needs to have site and access setup OR have a communal support training site ready</w:t>
      </w:r>
    </w:p>
    <w:p w:rsidR="00AD7690" w:rsidRDefault="00AD7690" w:rsidP="00AD7690">
      <w:pPr>
        <w:pStyle w:val="CommentText"/>
        <w:numPr>
          <w:ilvl w:val="0"/>
          <w:numId w:val="7"/>
        </w:numPr>
      </w:pPr>
      <w:r>
        <w:t>Also SN ticket to gain access to CAN and US customer portals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EEF"/>
    <w:multiLevelType w:val="hybridMultilevel"/>
    <w:tmpl w:val="0B6A1C90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5B35E63"/>
    <w:multiLevelType w:val="hybridMultilevel"/>
    <w:tmpl w:val="923445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AC3D9C"/>
    <w:multiLevelType w:val="hybridMultilevel"/>
    <w:tmpl w:val="8F9CE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7F2BBF"/>
    <w:multiLevelType w:val="hybridMultilevel"/>
    <w:tmpl w:val="D92049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A09C8"/>
    <w:multiLevelType w:val="hybridMultilevel"/>
    <w:tmpl w:val="E3C485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126228"/>
    <w:multiLevelType w:val="hybridMultilevel"/>
    <w:tmpl w:val="50DC607C"/>
    <w:lvl w:ilvl="0" w:tplc="755A60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26703"/>
    <w:multiLevelType w:val="hybridMultilevel"/>
    <w:tmpl w:val="439071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622D5C"/>
    <w:multiLevelType w:val="hybridMultilevel"/>
    <w:tmpl w:val="BDFA9C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90"/>
    <w:rsid w:val="0000196D"/>
    <w:rsid w:val="002727B8"/>
    <w:rsid w:val="00416813"/>
    <w:rsid w:val="00437B5E"/>
    <w:rsid w:val="00483E08"/>
    <w:rsid w:val="006B72A2"/>
    <w:rsid w:val="0071136F"/>
    <w:rsid w:val="0074008D"/>
    <w:rsid w:val="00AD7690"/>
    <w:rsid w:val="00EA548D"/>
    <w:rsid w:val="00ED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9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AD769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D7690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AD7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7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90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90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690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6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AD769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AD7690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AD76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69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7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90"/>
    <w:rPr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90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2</cp:revision>
  <dcterms:created xsi:type="dcterms:W3CDTF">2014-10-14T00:53:00Z</dcterms:created>
  <dcterms:modified xsi:type="dcterms:W3CDTF">2014-10-14T01:08:00Z</dcterms:modified>
</cp:coreProperties>
</file>