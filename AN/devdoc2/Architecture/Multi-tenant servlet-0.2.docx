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00FD5" w14:textId="77777777" w:rsidR="008135C5" w:rsidRDefault="00957C56" w:rsidP="00957C56">
      <w:pPr>
        <w:pStyle w:val="Heading1"/>
      </w:pPr>
      <w:r>
        <w:t>Overview</w:t>
      </w:r>
    </w:p>
    <w:p w14:paraId="1477C142" w14:textId="77777777" w:rsidR="005677E7" w:rsidRDefault="008135C5" w:rsidP="00F4332B">
      <w:r>
        <w:t xml:space="preserve">This document </w:t>
      </w:r>
      <w:r w:rsidR="005677E7">
        <w:t xml:space="preserve">describes the operation of </w:t>
      </w:r>
      <w:proofErr w:type="spellStart"/>
      <w:r w:rsidR="005677E7">
        <w:t>ActiveNet’s</w:t>
      </w:r>
      <w:proofErr w:type="spellEnd"/>
      <w:r w:rsidR="005677E7">
        <w:t xml:space="preserve"> “multi-tenant servlet” system. This allows a single servlet to transparently serve requests from multiple orgs. </w:t>
      </w:r>
    </w:p>
    <w:p w14:paraId="63EC062C" w14:textId="77777777" w:rsidR="005677E7" w:rsidRDefault="005677E7" w:rsidP="00F4332B">
      <w:r>
        <w:t xml:space="preserve">This functionality was built into </w:t>
      </w:r>
      <w:proofErr w:type="spellStart"/>
      <w:r>
        <w:t>Activenet</w:t>
      </w:r>
      <w:proofErr w:type="spellEnd"/>
      <w:r>
        <w:t xml:space="preserve"> in 2012, but was never quite finished, and was never deployed in multi-tenant mode. As a result, it is necessary to </w:t>
      </w:r>
      <w:proofErr w:type="spellStart"/>
      <w:r>
        <w:t>redocument</w:t>
      </w:r>
      <w:proofErr w:type="spellEnd"/>
      <w:r>
        <w:t xml:space="preserve"> its operation, and make some changes to the request processing to make it fit better with the new Jetty implementation. </w:t>
      </w:r>
    </w:p>
    <w:p w14:paraId="66900FD6" w14:textId="27511C27" w:rsidR="00F4332B" w:rsidRDefault="005677E7" w:rsidP="00F4332B">
      <w:r>
        <w:t>Moreover, although the servlet was made fully multi-tenant aware at that time, because servlets have never received requests from more than one org, bugs have be introduced, in which the needed coding standards for multi-tenant operation were not followed.</w:t>
      </w:r>
    </w:p>
    <w:p w14:paraId="16979CF0" w14:textId="77777777" w:rsidR="00F4332B" w:rsidRDefault="00F4332B" w:rsidP="00F4332B">
      <w:pPr>
        <w:pStyle w:val="Heading1"/>
      </w:pPr>
      <w:r>
        <w:t>Reference integration model</w:t>
      </w:r>
    </w:p>
    <w:p w14:paraId="63E4B187" w14:textId="5923BC49" w:rsidR="00F4332B" w:rsidRPr="002B71A4" w:rsidRDefault="0041541C" w:rsidP="0008242E">
      <w:r>
        <w:object w:dxaOrig="14186" w:dyaOrig="10196" w14:anchorId="6317F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5.5pt" o:ole="">
            <v:imagedata r:id="rId11" o:title=""/>
          </v:shape>
          <o:OLEObject Type="Embed" ProgID="Visio.Drawing.11" ShapeID="_x0000_i1025" DrawAspect="Content" ObjectID="_1387553919" r:id="rId12"/>
        </w:object>
      </w:r>
    </w:p>
    <w:p w14:paraId="66900FE0" w14:textId="53118486" w:rsidR="00957C56" w:rsidRDefault="00957C56" w:rsidP="00154750">
      <w:pPr>
        <w:pStyle w:val="Heading2"/>
        <w:rPr>
          <w:b w:val="0"/>
        </w:rPr>
      </w:pPr>
      <w:r w:rsidRPr="00957C56">
        <w:rPr>
          <w:b w:val="0"/>
        </w:rPr>
        <w:t xml:space="preserve">1. </w:t>
      </w:r>
      <w:r w:rsidR="00F4332B">
        <w:rPr>
          <w:b w:val="0"/>
        </w:rPr>
        <w:t>Requests use existing URL structure</w:t>
      </w:r>
    </w:p>
    <w:p w14:paraId="1727205E" w14:textId="26A4593A" w:rsidR="00F4332B" w:rsidRDefault="00F4332B" w:rsidP="00F4332B">
      <w:r>
        <w:t xml:space="preserve">The original multi-tenant servlet implementation required different URL structures for multi-tenant servlets. I believe this was a result of limitations to the </w:t>
      </w:r>
      <w:proofErr w:type="spellStart"/>
      <w:r>
        <w:t>ServletExec</w:t>
      </w:r>
      <w:proofErr w:type="spellEnd"/>
      <w:r>
        <w:t xml:space="preserve"> mapping. This would require changes to web service clients, such as CUI, as well as breaking external links and bookmarks. This has now been changed to use the same URL structure as existing single-tenant servlets:</w:t>
      </w:r>
    </w:p>
    <w:p w14:paraId="403E0721" w14:textId="7CEB2254" w:rsidR="00F4332B" w:rsidRDefault="00F4332B" w:rsidP="00F4332B">
      <w:pPr>
        <w:pStyle w:val="ListParagraph"/>
        <w:numPr>
          <w:ilvl w:val="0"/>
          <w:numId w:val="24"/>
        </w:numPr>
      </w:pPr>
      <w:r>
        <w:t>/&lt;</w:t>
      </w:r>
      <w:proofErr w:type="spellStart"/>
      <w:r>
        <w:t>orgname</w:t>
      </w:r>
      <w:proofErr w:type="spellEnd"/>
      <w:r>
        <w:t>&gt;/servlet/*.</w:t>
      </w:r>
      <w:proofErr w:type="spellStart"/>
      <w:r>
        <w:t>sdi</w:t>
      </w:r>
      <w:proofErr w:type="spellEnd"/>
      <w:r>
        <w:t xml:space="preserve"> for standard servlet methods; e.g., /</w:t>
      </w:r>
      <w:proofErr w:type="spellStart"/>
      <w:r>
        <w:t>ymcala</w:t>
      </w:r>
      <w:proofErr w:type="spellEnd"/>
      <w:r>
        <w:t>/servlet/</w:t>
      </w:r>
      <w:proofErr w:type="spellStart"/>
      <w:r>
        <w:t>adminlogin.sdi</w:t>
      </w:r>
      <w:proofErr w:type="spellEnd"/>
    </w:p>
    <w:p w14:paraId="4F81DC7F" w14:textId="683467C0" w:rsidR="00F4332B" w:rsidRDefault="00F4332B" w:rsidP="00F4332B">
      <w:pPr>
        <w:pStyle w:val="ListParagraph"/>
        <w:numPr>
          <w:ilvl w:val="0"/>
          <w:numId w:val="24"/>
        </w:numPr>
      </w:pPr>
      <w:r>
        <w:t>/&lt;</w:t>
      </w:r>
      <w:proofErr w:type="spellStart"/>
      <w:r>
        <w:t>orgname</w:t>
      </w:r>
      <w:proofErr w:type="spellEnd"/>
      <w:r>
        <w:t>&gt;/&lt;</w:t>
      </w:r>
      <w:proofErr w:type="spellStart"/>
      <w:r>
        <w:t>wsname</w:t>
      </w:r>
      <w:proofErr w:type="spellEnd"/>
      <w:r>
        <w:t>&gt; for web service requests’ e.g., /</w:t>
      </w:r>
      <w:proofErr w:type="spellStart"/>
      <w:r>
        <w:t>ymcala</w:t>
      </w:r>
      <w:proofErr w:type="spellEnd"/>
      <w:r>
        <w:t>/</w:t>
      </w:r>
      <w:proofErr w:type="spellStart"/>
      <w:r>
        <w:t>ActiveNetWS</w:t>
      </w:r>
      <w:proofErr w:type="spellEnd"/>
    </w:p>
    <w:p w14:paraId="464BE246" w14:textId="77777777" w:rsidR="00F4332B" w:rsidRDefault="00F4332B" w:rsidP="00F4332B">
      <w:pPr>
        <w:pStyle w:val="ListParagraph"/>
        <w:numPr>
          <w:ilvl w:val="0"/>
          <w:numId w:val="24"/>
        </w:numPr>
      </w:pPr>
    </w:p>
    <w:p w14:paraId="052DE4F0" w14:textId="6FF88ABD" w:rsidR="00F4332B" w:rsidRDefault="00F4332B" w:rsidP="00F4332B">
      <w:pPr>
        <w:pStyle w:val="Heading2"/>
        <w:rPr>
          <w:b w:val="0"/>
        </w:rPr>
      </w:pPr>
      <w:r>
        <w:rPr>
          <w:b w:val="0"/>
        </w:rPr>
        <w:t>2</w:t>
      </w:r>
      <w:r w:rsidRPr="00957C56">
        <w:rPr>
          <w:b w:val="0"/>
        </w:rPr>
        <w:t xml:space="preserve">. </w:t>
      </w:r>
      <w:r>
        <w:rPr>
          <w:b w:val="0"/>
        </w:rPr>
        <w:t>Only one servlet is deployed on each server</w:t>
      </w:r>
    </w:p>
    <w:p w14:paraId="15AEA966" w14:textId="77777777" w:rsidR="009B53E2" w:rsidRDefault="00F4332B" w:rsidP="00F4332B">
      <w:r w:rsidRPr="005D5A1D">
        <w:lastRenderedPageBreak/>
        <w:t xml:space="preserve"> For the single-tenant Jetty installation, there is a servlet per </w:t>
      </w:r>
      <w:proofErr w:type="spellStart"/>
      <w:r w:rsidRPr="005D5A1D">
        <w:t>orgsite</w:t>
      </w:r>
      <w:proofErr w:type="spellEnd"/>
      <w:r w:rsidR="009B53E2">
        <w:t xml:space="preserve">, with a context path of the </w:t>
      </w:r>
      <w:proofErr w:type="spellStart"/>
      <w:r w:rsidR="009B53E2">
        <w:t>orgsite</w:t>
      </w:r>
      <w:proofErr w:type="spellEnd"/>
      <w:r w:rsidR="009B53E2">
        <w:t xml:space="preserve"> name</w:t>
      </w:r>
      <w:r w:rsidRPr="005D5A1D">
        <w:t xml:space="preserve">. Each servlet is listening on a unique port. </w:t>
      </w:r>
    </w:p>
    <w:p w14:paraId="185E8282" w14:textId="2E70827D" w:rsidR="00F4332B" w:rsidRDefault="00F4332B" w:rsidP="00F4332B">
      <w:pPr>
        <w:rPr>
          <w:ins w:id="0" w:author="Jeff Fang" w:date="2016-01-07T18:40:00Z"/>
        </w:rPr>
      </w:pPr>
      <w:r w:rsidRPr="005D5A1D">
        <w:t>For multi-tenant, there is a single servlet, listening on a single port.</w:t>
      </w:r>
      <w:r w:rsidR="009B53E2">
        <w:t xml:space="preserve"> The context path must be empty (“/”).</w:t>
      </w:r>
    </w:p>
    <w:p w14:paraId="234F2C9D" w14:textId="2C474257" w:rsidR="00E64AC4" w:rsidRPr="005D5A1D" w:rsidRDefault="00152D6E" w:rsidP="00F4332B">
      <w:ins w:id="1" w:author="Jeff Fang" w:date="2016-01-07T18:45:00Z">
        <w:r>
          <w:t>[Comments from meeting]</w:t>
        </w:r>
      </w:ins>
      <w:ins w:id="2" w:author="Jeff Fang" w:date="2016-01-07T18:40:00Z">
        <w:r w:rsidR="00C20FA1">
          <w:t>:</w:t>
        </w:r>
        <w:r w:rsidR="00957DF8">
          <w:t xml:space="preserve"> </w:t>
        </w:r>
      </w:ins>
      <w:ins w:id="3" w:author="Jeff Fang" w:date="2016-01-07T18:42:00Z">
        <w:r w:rsidR="00957DF8">
          <w:t>T</w:t>
        </w:r>
        <w:r w:rsidR="00957DF8" w:rsidRPr="00957DF8">
          <w:t>heoretically</w:t>
        </w:r>
        <w:r w:rsidR="00957DF8">
          <w:t xml:space="preserve">, multi-tenant servlet supports all orgs, but </w:t>
        </w:r>
      </w:ins>
      <w:ins w:id="4" w:author="Jeff Fang" w:date="2016-01-07T18:40:00Z">
        <w:r w:rsidR="00957DF8">
          <w:t xml:space="preserve">in </w:t>
        </w:r>
      </w:ins>
      <w:ins w:id="5" w:author="Jeff Fang" w:date="2016-01-07T18:42:00Z">
        <w:r w:rsidR="00957DF8">
          <w:t>early phase</w:t>
        </w:r>
      </w:ins>
      <w:ins w:id="6" w:author="Jeff Fang" w:date="2016-01-07T18:41:00Z">
        <w:r w:rsidR="00957DF8">
          <w:t>, the multi-tenant servlet will serve only</w:t>
        </w:r>
        <w:r w:rsidR="00DF5229">
          <w:t xml:space="preserve"> orgs from same pool</w:t>
        </w:r>
      </w:ins>
      <w:ins w:id="7" w:author="Jeff Fang" w:date="2016-01-07T18:43:00Z">
        <w:r w:rsidR="0012172D">
          <w:t xml:space="preserve">, from the deployment perspective, </w:t>
        </w:r>
        <w:r w:rsidR="008E48F6">
          <w:t>multi-tenant servlet will be deployed to side A and B for given pool, and serve orgs originally assigned to the pool.</w:t>
        </w:r>
      </w:ins>
    </w:p>
    <w:p w14:paraId="7E4AFF22" w14:textId="43C9EEFE" w:rsidR="00F4332B" w:rsidRDefault="00F4332B" w:rsidP="00F4332B">
      <w:pPr>
        <w:pStyle w:val="Heading2"/>
        <w:rPr>
          <w:b w:val="0"/>
        </w:rPr>
      </w:pPr>
      <w:r>
        <w:rPr>
          <w:b w:val="0"/>
        </w:rPr>
        <w:t>3</w:t>
      </w:r>
      <w:r w:rsidRPr="00957C56">
        <w:rPr>
          <w:b w:val="0"/>
        </w:rPr>
        <w:t xml:space="preserve">. </w:t>
      </w:r>
      <w:r>
        <w:rPr>
          <w:b w:val="0"/>
        </w:rPr>
        <w:t>The F5 forwards all requests on a server to a single port.</w:t>
      </w:r>
    </w:p>
    <w:p w14:paraId="69EFB3A8" w14:textId="77777777" w:rsidR="00F4332B" w:rsidRDefault="00F4332B" w:rsidP="00F4332B">
      <w:r w:rsidRPr="005D5A1D">
        <w:t xml:space="preserve">The F5 receives </w:t>
      </w:r>
      <w:proofErr w:type="gramStart"/>
      <w:r w:rsidRPr="005D5A1D">
        <w:t>a requests</w:t>
      </w:r>
      <w:proofErr w:type="gramEnd"/>
      <w:r w:rsidRPr="005D5A1D">
        <w:t xml:space="preserve"> and dispatches it to a server in the appropriate web server pool (data group). This operation is driven by an org mapping file, generated during deployment from the org configuration data in the </w:t>
      </w:r>
      <w:proofErr w:type="spellStart"/>
      <w:r w:rsidRPr="005D5A1D">
        <w:t>ActiveNetSites</w:t>
      </w:r>
      <w:proofErr w:type="spellEnd"/>
      <w:r w:rsidRPr="005D5A1D">
        <w:t xml:space="preserve"> DB. </w:t>
      </w:r>
      <w:r>
        <w:t>This file will require a port number for multi-tenant:</w:t>
      </w:r>
    </w:p>
    <w:p w14:paraId="505F1D1C" w14:textId="1B236490" w:rsidR="00F4332B" w:rsidRDefault="00F4332B" w:rsidP="00F4332B">
      <w:pPr>
        <w:pStyle w:val="ListParagraph"/>
        <w:numPr>
          <w:ilvl w:val="0"/>
          <w:numId w:val="25"/>
        </w:numPr>
      </w:pPr>
      <w:r>
        <w:t xml:space="preserve">For old-style, </w:t>
      </w:r>
      <w:proofErr w:type="spellStart"/>
      <w:r>
        <w:t>ServletExec</w:t>
      </w:r>
      <w:proofErr w:type="spellEnd"/>
      <w:r>
        <w:t xml:space="preserve"> implementation, the file only needed to map an org to an F5 </w:t>
      </w:r>
      <w:proofErr w:type="spellStart"/>
      <w:r>
        <w:t>datagroup</w:t>
      </w:r>
      <w:proofErr w:type="spellEnd"/>
      <w:r>
        <w:t>.</w:t>
      </w:r>
    </w:p>
    <w:p w14:paraId="7D3CA8C4" w14:textId="181FAD8F" w:rsidR="00F4332B" w:rsidRDefault="00F4332B" w:rsidP="00F4332B">
      <w:pPr>
        <w:pStyle w:val="ListParagraph"/>
        <w:numPr>
          <w:ilvl w:val="0"/>
          <w:numId w:val="25"/>
        </w:numPr>
      </w:pPr>
      <w:r>
        <w:t>For Jetty, the file needs to map an org to a data group and a port</w:t>
      </w:r>
    </w:p>
    <w:p w14:paraId="37D59771" w14:textId="3384B5F6" w:rsidR="00F4332B" w:rsidRDefault="00F4332B" w:rsidP="00F4332B">
      <w:pPr>
        <w:pStyle w:val="ListParagraph"/>
        <w:numPr>
          <w:ilvl w:val="0"/>
          <w:numId w:val="25"/>
        </w:numPr>
      </w:pPr>
      <w:r>
        <w:t xml:space="preserve">For multi-tenant Jetty, </w:t>
      </w:r>
      <w:r w:rsidRPr="005D5A1D">
        <w:t>all orgs in the pool have the same port number, so all requests go to the single servlet.</w:t>
      </w:r>
    </w:p>
    <w:p w14:paraId="333A2A4F" w14:textId="4DD70C71" w:rsidR="00F4332B" w:rsidRDefault="00F4332B" w:rsidP="00F4332B">
      <w:pPr>
        <w:pStyle w:val="Heading2"/>
        <w:rPr>
          <w:b w:val="0"/>
        </w:rPr>
      </w:pPr>
      <w:r>
        <w:rPr>
          <w:b w:val="0"/>
        </w:rPr>
        <w:t>4</w:t>
      </w:r>
      <w:r w:rsidRPr="00957C56">
        <w:rPr>
          <w:b w:val="0"/>
        </w:rPr>
        <w:t xml:space="preserve">. </w:t>
      </w:r>
      <w:r>
        <w:rPr>
          <w:b w:val="0"/>
        </w:rPr>
        <w:t>Jetty processes the request based on web.xml</w:t>
      </w:r>
    </w:p>
    <w:p w14:paraId="50E7AA1A" w14:textId="538A2EA3" w:rsidR="00F4332B" w:rsidRPr="005D5A1D" w:rsidRDefault="00F4332B" w:rsidP="00F4332B">
      <w:r w:rsidRPr="005D5A1D">
        <w:t>Jetty receives the request, and based on entries in the Web.xml, first sends the request to one or more Filters, then to a servlet. </w:t>
      </w:r>
    </w:p>
    <w:p w14:paraId="6D52D6DC" w14:textId="37B847A8" w:rsidR="00F4332B" w:rsidRDefault="00F4332B" w:rsidP="00F4332B">
      <w:pPr>
        <w:pStyle w:val="Heading2"/>
        <w:rPr>
          <w:b w:val="0"/>
        </w:rPr>
      </w:pPr>
      <w:r>
        <w:rPr>
          <w:b w:val="0"/>
        </w:rPr>
        <w:t xml:space="preserve">5. </w:t>
      </w:r>
      <w:proofErr w:type="spellStart"/>
      <w:r>
        <w:rPr>
          <w:b w:val="0"/>
        </w:rPr>
        <w:t>OrgContextFilter</w:t>
      </w:r>
      <w:proofErr w:type="spellEnd"/>
      <w:r>
        <w:rPr>
          <w:b w:val="0"/>
        </w:rPr>
        <w:t xml:space="preserve"> creates </w:t>
      </w:r>
      <w:proofErr w:type="spellStart"/>
      <w:r>
        <w:rPr>
          <w:b w:val="0"/>
        </w:rPr>
        <w:t>OrgContext</w:t>
      </w:r>
      <w:proofErr w:type="spellEnd"/>
      <w:r>
        <w:rPr>
          <w:b w:val="0"/>
        </w:rPr>
        <w:t xml:space="preserve"> for request</w:t>
      </w:r>
    </w:p>
    <w:p w14:paraId="50A2E28E" w14:textId="20F805C4" w:rsidR="00F4332B" w:rsidRDefault="00F4332B" w:rsidP="00F4332B">
      <w:pPr>
        <w:rPr>
          <w:ins w:id="8" w:author="dave" w:date="2015-11-13T03:13:00Z"/>
        </w:rPr>
      </w:pPr>
      <w:r>
        <w:t>Based on the web.xml, a</w:t>
      </w:r>
      <w:r w:rsidRPr="005D5A1D">
        <w:t xml:space="preserve">ll requests for org-specific URLs go to the </w:t>
      </w:r>
      <w:proofErr w:type="spellStart"/>
      <w:r w:rsidRPr="005D5A1D">
        <w:t>OrgContextFilter</w:t>
      </w:r>
      <w:proofErr w:type="spellEnd"/>
      <w:r w:rsidRPr="005D5A1D">
        <w:t>. This identifies the org from the URL (e.g., "</w:t>
      </w:r>
      <w:proofErr w:type="spellStart"/>
      <w:r w:rsidRPr="005D5A1D">
        <w:t>ymcala</w:t>
      </w:r>
      <w:proofErr w:type="spellEnd"/>
      <w:r w:rsidRPr="005D5A1D">
        <w:t xml:space="preserve">"), and finds or creates an </w:t>
      </w:r>
      <w:proofErr w:type="spellStart"/>
      <w:r w:rsidRPr="005D5A1D">
        <w:t>OrgContext</w:t>
      </w:r>
      <w:proofErr w:type="spellEnd"/>
      <w:r w:rsidRPr="005D5A1D">
        <w:t xml:space="preserve"> for that org. </w:t>
      </w:r>
    </w:p>
    <w:p w14:paraId="29DED136" w14:textId="5A469CA0" w:rsidR="00C44A97" w:rsidRDefault="00C44A97" w:rsidP="00F4332B">
      <w:pPr>
        <w:rPr>
          <w:ins w:id="9" w:author="dave" w:date="2015-11-13T03:13:00Z"/>
        </w:rPr>
      </w:pPr>
      <w:ins w:id="10" w:author="dave" w:date="2015-11-13T03:13:00Z">
        <w:r>
          <w:t xml:space="preserve">The </w:t>
        </w:r>
        <w:proofErr w:type="spellStart"/>
        <w:r>
          <w:t>OrgContext</w:t>
        </w:r>
        <w:proofErr w:type="spellEnd"/>
        <w:r>
          <w:t xml:space="preserve"> must also be setup separately for any threads that are created or any threads used from a thread pool. Additionally, If JMS is </w:t>
        </w:r>
        <w:proofErr w:type="gramStart"/>
        <w:r>
          <w:t>used,</w:t>
        </w:r>
        <w:proofErr w:type="gramEnd"/>
        <w:r>
          <w:t xml:space="preserve"> the </w:t>
        </w:r>
        <w:proofErr w:type="spellStart"/>
        <w:r>
          <w:t>OrgContext</w:t>
        </w:r>
        <w:proofErr w:type="spellEnd"/>
        <w:r>
          <w:t xml:space="preserve"> needs to be setup for the </w:t>
        </w:r>
        <w:proofErr w:type="spellStart"/>
        <w:r>
          <w:t>onMessage</w:t>
        </w:r>
        <w:proofErr w:type="spellEnd"/>
        <w:r>
          <w:t xml:space="preserve"> methods. </w:t>
        </w:r>
      </w:ins>
    </w:p>
    <w:p w14:paraId="640CCDF8" w14:textId="61F397CA" w:rsidR="00C44A97" w:rsidRPr="005D5A1D" w:rsidRDefault="00C44A97" w:rsidP="00F4332B">
      <w:ins w:id="11" w:author="dave" w:date="2015-11-13T03:14:00Z">
        <w:r>
          <w:t xml:space="preserve">Similarly, if there are other threads created by any other technology, they also need the </w:t>
        </w:r>
        <w:proofErr w:type="spellStart"/>
        <w:r>
          <w:t>OrgContext</w:t>
        </w:r>
        <w:proofErr w:type="spellEnd"/>
        <w:r>
          <w:t xml:space="preserve"> setup correctly. </w:t>
        </w:r>
      </w:ins>
    </w:p>
    <w:p w14:paraId="735A06EE" w14:textId="02D38D8B" w:rsidR="00F4332B" w:rsidRDefault="00F4332B" w:rsidP="00F4332B">
      <w:pPr>
        <w:pStyle w:val="Heading2"/>
        <w:rPr>
          <w:b w:val="0"/>
        </w:rPr>
      </w:pPr>
      <w:r>
        <w:rPr>
          <w:b w:val="0"/>
        </w:rPr>
        <w:t xml:space="preserve">6. All org-specific data is referenced via the </w:t>
      </w:r>
      <w:proofErr w:type="spellStart"/>
      <w:r>
        <w:rPr>
          <w:b w:val="0"/>
        </w:rPr>
        <w:t>OrgContext</w:t>
      </w:r>
      <w:proofErr w:type="spellEnd"/>
    </w:p>
    <w:p w14:paraId="34E4A4C1" w14:textId="6FE64288" w:rsidR="00F4332B" w:rsidRDefault="00F4332B" w:rsidP="00F4332B">
      <w:pPr>
        <w:rPr>
          <w:ins w:id="12" w:author="Jeff Fang" w:date="2016-01-07T18:45:00Z"/>
        </w:rPr>
      </w:pPr>
      <w:r w:rsidRPr="005D5A1D">
        <w:t xml:space="preserve">The </w:t>
      </w:r>
      <w:proofErr w:type="spellStart"/>
      <w:r w:rsidRPr="005D5A1D">
        <w:t>OrgContext</w:t>
      </w:r>
      <w:proofErr w:type="spellEnd"/>
      <w:r w:rsidRPr="005D5A1D">
        <w:t xml:space="preserve"> is available to the rest of the servlet code via a </w:t>
      </w:r>
      <w:proofErr w:type="spellStart"/>
      <w:r w:rsidRPr="005D5A1D">
        <w:t>ThreadLocal</w:t>
      </w:r>
      <w:proofErr w:type="spellEnd"/>
      <w:r w:rsidRPr="005D5A1D">
        <w:t xml:space="preserve">. All org-specific "static" data is referenced via the </w:t>
      </w:r>
      <w:proofErr w:type="spellStart"/>
      <w:r w:rsidRPr="005D5A1D">
        <w:t>OrgContext</w:t>
      </w:r>
      <w:proofErr w:type="spellEnd"/>
      <w:r w:rsidRPr="005D5A1D">
        <w:t>.</w:t>
      </w:r>
      <w:r>
        <w:t xml:space="preserve"> For example, the cached activities </w:t>
      </w:r>
      <w:proofErr w:type="spellStart"/>
      <w:r>
        <w:t>HashTable</w:t>
      </w:r>
      <w:proofErr w:type="spellEnd"/>
      <w:r>
        <w:t xml:space="preserve">, rather than being a static of the Activity class, is referenced via the </w:t>
      </w:r>
      <w:proofErr w:type="spellStart"/>
      <w:proofErr w:type="gramStart"/>
      <w:r>
        <w:t>getActivityList</w:t>
      </w:r>
      <w:proofErr w:type="spellEnd"/>
      <w:r>
        <w:t>(</w:t>
      </w:r>
      <w:proofErr w:type="gramEnd"/>
      <w:r>
        <w:t xml:space="preserve">) method of the </w:t>
      </w:r>
      <w:proofErr w:type="spellStart"/>
      <w:r>
        <w:t>OrgContext</w:t>
      </w:r>
      <w:proofErr w:type="spellEnd"/>
      <w:r>
        <w:t xml:space="preserve">. </w:t>
      </w:r>
    </w:p>
    <w:p w14:paraId="3B3F0390" w14:textId="5726598E" w:rsidR="009C2B7E" w:rsidRPr="005D5A1D" w:rsidRDefault="009C2B7E" w:rsidP="00F4332B">
      <w:ins w:id="13" w:author="Jeff Fang" w:date="2016-01-07T18:45:00Z">
        <w:r>
          <w:t>[Comments from meeting]:</w:t>
        </w:r>
        <w:r w:rsidR="00C84999">
          <w:t xml:space="preserve"> </w:t>
        </w:r>
      </w:ins>
      <w:ins w:id="14" w:author="Jeff Fang" w:date="2016-01-07T18:46:00Z">
        <w:r w:rsidR="00C84999">
          <w:t xml:space="preserve">data cache by static fields need to move into </w:t>
        </w:r>
        <w:proofErr w:type="spellStart"/>
        <w:r w:rsidR="00C84999">
          <w:t>OrgContext</w:t>
        </w:r>
        <w:proofErr w:type="spellEnd"/>
        <w:r w:rsidR="00C84999">
          <w:t xml:space="preserve">, a new annotation will be created to notate further static fields cache to explain reason for not in </w:t>
        </w:r>
        <w:proofErr w:type="spellStart"/>
        <w:r w:rsidR="00C84999">
          <w:t>OrgContext</w:t>
        </w:r>
        <w:proofErr w:type="spellEnd"/>
        <w:r w:rsidR="00C84999">
          <w:t xml:space="preserve">, this </w:t>
        </w:r>
      </w:ins>
      <w:ins w:id="15" w:author="Jeff Fang" w:date="2016-01-07T18:47:00Z">
        <w:r w:rsidR="00C84999">
          <w:t>will also be covered as a check point in code review and unit testing.</w:t>
        </w:r>
      </w:ins>
      <w:ins w:id="16" w:author="Jeff Fang" w:date="2016-01-07T18:51:00Z">
        <w:r w:rsidR="008E62B2">
          <w:t xml:space="preserve"> Overall cache </w:t>
        </w:r>
        <w:r w:rsidR="00DA241F">
          <w:t xml:space="preserve">strategy will not be covered in </w:t>
        </w:r>
        <w:r w:rsidR="008E62B2">
          <w:t>early stage</w:t>
        </w:r>
      </w:ins>
      <w:ins w:id="17" w:author="Jeff Fang" w:date="2016-01-07T18:52:00Z">
        <w:r w:rsidR="00DA241F">
          <w:t xml:space="preserve"> of </w:t>
        </w:r>
        <w:r w:rsidR="00DA241F">
          <w:t>multi-tenant conversion</w:t>
        </w:r>
      </w:ins>
      <w:bookmarkStart w:id="18" w:name="_GoBack"/>
      <w:bookmarkEnd w:id="18"/>
      <w:ins w:id="19" w:author="Jeff Fang" w:date="2016-01-07T18:51:00Z">
        <w:r w:rsidR="008E62B2">
          <w:t>.</w:t>
        </w:r>
      </w:ins>
    </w:p>
    <w:p w14:paraId="245E4E6F" w14:textId="208EDFE1" w:rsidR="00F4332B" w:rsidRDefault="00F4332B" w:rsidP="00F4332B">
      <w:pPr>
        <w:pStyle w:val="Heading2"/>
        <w:rPr>
          <w:b w:val="0"/>
        </w:rPr>
      </w:pPr>
      <w:r>
        <w:rPr>
          <w:b w:val="0"/>
        </w:rPr>
        <w:t>7. .</w:t>
      </w:r>
      <w:proofErr w:type="spellStart"/>
      <w:proofErr w:type="gramStart"/>
      <w:r>
        <w:rPr>
          <w:b w:val="0"/>
        </w:rPr>
        <w:t>ini</w:t>
      </w:r>
      <w:proofErr w:type="spellEnd"/>
      <w:proofErr w:type="gramEnd"/>
      <w:r>
        <w:rPr>
          <w:b w:val="0"/>
        </w:rPr>
        <w:t xml:space="preserve"> file is parameterized </w:t>
      </w:r>
    </w:p>
    <w:p w14:paraId="5D517605" w14:textId="703380D4" w:rsidR="00F4332B" w:rsidRDefault="00F4332B" w:rsidP="00F4332B">
      <w:r w:rsidRPr="005D5A1D">
        <w:t xml:space="preserve">During </w:t>
      </w:r>
      <w:r w:rsidR="00B90F1A">
        <w:t xml:space="preserve">initialization of an </w:t>
      </w:r>
      <w:proofErr w:type="spellStart"/>
      <w:r w:rsidR="00B90F1A">
        <w:t>OrgContext</w:t>
      </w:r>
      <w:proofErr w:type="spellEnd"/>
      <w:r w:rsidR="00B90F1A">
        <w:t xml:space="preserve">, </w:t>
      </w:r>
      <w:r w:rsidRPr="005D5A1D">
        <w:t>the servlet reads its configuration file (.</w:t>
      </w:r>
      <w:proofErr w:type="spellStart"/>
      <w:r w:rsidRPr="005D5A1D">
        <w:t>ini</w:t>
      </w:r>
      <w:proofErr w:type="spellEnd"/>
      <w:r w:rsidRPr="005D5A1D">
        <w:t>) to get key information such as the JDBC URL. The .</w:t>
      </w:r>
      <w:proofErr w:type="spellStart"/>
      <w:r w:rsidRPr="005D5A1D">
        <w:t>ini</w:t>
      </w:r>
      <w:proofErr w:type="spellEnd"/>
      <w:r w:rsidRPr="005D5A1D">
        <w:t xml:space="preserve"> file, this information is parameterized, and</w:t>
      </w:r>
      <w:r w:rsidR="003F0818">
        <w:t xml:space="preserve"> when the servlet reads it, it makes substitutions into it based on the </w:t>
      </w:r>
      <w:proofErr w:type="spellStart"/>
      <w:r w:rsidR="003F0818">
        <w:t>OrgContext</w:t>
      </w:r>
      <w:proofErr w:type="spellEnd"/>
      <w:r w:rsidR="003F0818">
        <w:t>. For example, in the JDBC URL, it substitutes %</w:t>
      </w:r>
      <w:proofErr w:type="spellStart"/>
      <w:r w:rsidR="003F0818">
        <w:t>org_site_name</w:t>
      </w:r>
      <w:proofErr w:type="spellEnd"/>
      <w:r w:rsidR="003F0818">
        <w:t xml:space="preserve">% with the actual </w:t>
      </w:r>
      <w:proofErr w:type="spellStart"/>
      <w:r w:rsidR="003F0818">
        <w:t>orgsite</w:t>
      </w:r>
      <w:proofErr w:type="spellEnd"/>
      <w:r w:rsidR="003F0818">
        <w:t xml:space="preserve"> name (which is the database name).</w:t>
      </w:r>
    </w:p>
    <w:p w14:paraId="269CAB01" w14:textId="1D242926" w:rsidR="00B90F1A" w:rsidRDefault="00B90F1A" w:rsidP="00B90F1A">
      <w:pPr>
        <w:pStyle w:val="Heading2"/>
        <w:rPr>
          <w:b w:val="0"/>
        </w:rPr>
      </w:pPr>
      <w:r>
        <w:rPr>
          <w:b w:val="0"/>
        </w:rPr>
        <w:t xml:space="preserve">8. Threads are started for each </w:t>
      </w:r>
      <w:proofErr w:type="spellStart"/>
      <w:r>
        <w:rPr>
          <w:b w:val="0"/>
        </w:rPr>
        <w:t>OrgContext</w:t>
      </w:r>
      <w:proofErr w:type="spellEnd"/>
    </w:p>
    <w:p w14:paraId="3BF0F967" w14:textId="53ADB6D8" w:rsidR="00B90F1A" w:rsidRDefault="00B90F1A" w:rsidP="00F4332B">
      <w:pPr>
        <w:rPr>
          <w:ins w:id="20" w:author="Jeff Fang" w:date="2016-01-07T18:47:00Z"/>
        </w:rPr>
      </w:pPr>
      <w:r>
        <w:t xml:space="preserve">During </w:t>
      </w:r>
      <w:proofErr w:type="spellStart"/>
      <w:r>
        <w:t>OrgContext</w:t>
      </w:r>
      <w:proofErr w:type="spellEnd"/>
      <w:r>
        <w:t xml:space="preserve"> </w:t>
      </w:r>
      <w:proofErr w:type="spellStart"/>
      <w:r>
        <w:t>init</w:t>
      </w:r>
      <w:proofErr w:type="spellEnd"/>
      <w:r>
        <w:t xml:space="preserve">, an instance of each background thread is created for the org, which remembers its </w:t>
      </w:r>
      <w:proofErr w:type="spellStart"/>
      <w:r>
        <w:t>OrgContext</w:t>
      </w:r>
      <w:proofErr w:type="spellEnd"/>
      <w:r>
        <w:t>.</w:t>
      </w:r>
    </w:p>
    <w:p w14:paraId="67F1E90B" w14:textId="69919316" w:rsidR="00257C96" w:rsidRPr="005D5A1D" w:rsidRDefault="00257C96" w:rsidP="00F4332B">
      <w:ins w:id="21" w:author="Jeff Fang" w:date="2016-01-07T18:47:00Z">
        <w:r>
          <w:t>[Comments from meeting]:</w:t>
        </w:r>
        <w:r>
          <w:t xml:space="preserve"> current background </w:t>
        </w:r>
        <w:proofErr w:type="gramStart"/>
        <w:r>
          <w:t xml:space="preserve">threads </w:t>
        </w:r>
      </w:ins>
      <w:ins w:id="22" w:author="Jeff Fang" w:date="2016-01-07T18:50:00Z">
        <w:r w:rsidR="00654DA4">
          <w:t xml:space="preserve">which </w:t>
        </w:r>
        <w:r w:rsidR="00467607">
          <w:t>are</w:t>
        </w:r>
        <w:r w:rsidR="00654DA4">
          <w:t xml:space="preserve"> </w:t>
        </w:r>
      </w:ins>
      <w:ins w:id="23" w:author="Jeff Fang" w:date="2016-01-07T18:47:00Z">
        <w:r>
          <w:t xml:space="preserve">not </w:t>
        </w:r>
      </w:ins>
      <w:proofErr w:type="spellStart"/>
      <w:ins w:id="24" w:author="Jeff Fang" w:date="2016-01-07T18:50:00Z">
        <w:r w:rsidR="00AF7DB4">
          <w:t>OrgContext</w:t>
        </w:r>
        <w:proofErr w:type="spellEnd"/>
        <w:r w:rsidR="00AF7DB4">
          <w:t>-aware</w:t>
        </w:r>
        <w:proofErr w:type="gramEnd"/>
        <w:r w:rsidR="00AF7DB4">
          <w:t xml:space="preserve"> need to be </w:t>
        </w:r>
      </w:ins>
      <w:ins w:id="25" w:author="Jeff Fang" w:date="2016-01-07T18:51:00Z">
        <w:r w:rsidR="008628F5">
          <w:t xml:space="preserve">fixed to inherit from </w:t>
        </w:r>
        <w:proofErr w:type="spellStart"/>
        <w:r w:rsidR="008628F5" w:rsidRPr="008628F5">
          <w:t>BackgroundThread</w:t>
        </w:r>
        <w:proofErr w:type="spellEnd"/>
        <w:r w:rsidR="008628F5">
          <w:t xml:space="preserve"> or to make as </w:t>
        </w:r>
        <w:proofErr w:type="spellStart"/>
        <w:r w:rsidR="008628F5">
          <w:t>OrgContext</w:t>
        </w:r>
        <w:proofErr w:type="spellEnd"/>
        <w:r w:rsidR="008628F5">
          <w:t>-aware.</w:t>
        </w:r>
      </w:ins>
    </w:p>
    <w:p w14:paraId="4EF85497" w14:textId="53DAF304" w:rsidR="00F4332B" w:rsidRPr="005D5A1D" w:rsidRDefault="00F4332B" w:rsidP="00F4332B">
      <w:pPr>
        <w:pStyle w:val="Heading1"/>
      </w:pPr>
      <w:r w:rsidRPr="005D5A1D">
        <w:t>Areas of environment modifica</w:t>
      </w:r>
      <w:r w:rsidR="003F0818">
        <w:t>tion</w:t>
      </w:r>
    </w:p>
    <w:p w14:paraId="27D208F6" w14:textId="11A9C037" w:rsidR="00F4332B" w:rsidRPr="003F0818" w:rsidRDefault="003F0818" w:rsidP="00F4332B">
      <w:pPr>
        <w:rPr>
          <w:b/>
        </w:rPr>
      </w:pPr>
      <w:r>
        <w:t>In order to implement the above model, the following changes need to be made to the deployment / environment:</w:t>
      </w:r>
    </w:p>
    <w:p w14:paraId="3FAE929E" w14:textId="25B8D15F" w:rsidR="00F4332B" w:rsidRPr="005D5A1D" w:rsidRDefault="003F0818" w:rsidP="003F0818">
      <w:pPr>
        <w:pStyle w:val="ListParagraph"/>
        <w:numPr>
          <w:ilvl w:val="0"/>
          <w:numId w:val="25"/>
        </w:numPr>
      </w:pPr>
      <w:r w:rsidRPr="003F0818">
        <w:rPr>
          <w:b/>
        </w:rPr>
        <w:t>Servlets:</w:t>
      </w:r>
      <w:r>
        <w:t xml:space="preserve"> If a pool is flagged multi-tenant, c</w:t>
      </w:r>
      <w:r w:rsidR="00F4332B" w:rsidRPr="005D5A1D">
        <w:t xml:space="preserve">reate </w:t>
      </w:r>
      <w:r>
        <w:t xml:space="preserve">a </w:t>
      </w:r>
      <w:r w:rsidR="00F4332B" w:rsidRPr="005D5A1D">
        <w:t xml:space="preserve">single Jetty instance </w:t>
      </w:r>
      <w:r>
        <w:t>on that server.</w:t>
      </w:r>
    </w:p>
    <w:p w14:paraId="34CF30DB" w14:textId="3E44FCC2" w:rsidR="00F4332B" w:rsidRPr="005D5A1D" w:rsidRDefault="003F0818" w:rsidP="003F0818">
      <w:pPr>
        <w:pStyle w:val="ListParagraph"/>
        <w:numPr>
          <w:ilvl w:val="0"/>
          <w:numId w:val="25"/>
        </w:numPr>
      </w:pPr>
      <w:r w:rsidRPr="003F0818">
        <w:rPr>
          <w:b/>
        </w:rPr>
        <w:t>Org mapping file:</w:t>
      </w:r>
      <w:r>
        <w:t xml:space="preserve"> In the o</w:t>
      </w:r>
      <w:r w:rsidR="00F4332B" w:rsidRPr="005D5A1D">
        <w:t xml:space="preserve">rg mapping file </w:t>
      </w:r>
      <w:r>
        <w:t xml:space="preserve">generation, </w:t>
      </w:r>
      <w:r w:rsidR="00F4332B" w:rsidRPr="005D5A1D">
        <w:t>route requests for all orgs in a MT pool to the same port</w:t>
      </w:r>
      <w:r>
        <w:t xml:space="preserve"> (presumably a standardized port used by all multi-tenant servlets.</w:t>
      </w:r>
    </w:p>
    <w:p w14:paraId="7F8545F9" w14:textId="2556F054" w:rsidR="00F4332B" w:rsidRPr="005D5A1D" w:rsidRDefault="00F4332B" w:rsidP="003F0818">
      <w:pPr>
        <w:pStyle w:val="ListParagraph"/>
        <w:numPr>
          <w:ilvl w:val="0"/>
          <w:numId w:val="25"/>
        </w:numPr>
      </w:pPr>
      <w:r w:rsidRPr="003F0818">
        <w:rPr>
          <w:b/>
        </w:rPr>
        <w:lastRenderedPageBreak/>
        <w:t>.</w:t>
      </w:r>
      <w:proofErr w:type="spellStart"/>
      <w:r w:rsidRPr="003F0818">
        <w:rPr>
          <w:b/>
        </w:rPr>
        <w:t>ini</w:t>
      </w:r>
      <w:proofErr w:type="spellEnd"/>
      <w:r w:rsidRPr="003F0818">
        <w:rPr>
          <w:b/>
        </w:rPr>
        <w:t xml:space="preserve"> file</w:t>
      </w:r>
      <w:r w:rsidR="003F0818">
        <w:rPr>
          <w:b/>
        </w:rPr>
        <w:t>:</w:t>
      </w:r>
      <w:r w:rsidRPr="005D5A1D">
        <w:t xml:space="preserve"> </w:t>
      </w:r>
      <w:r w:rsidR="003F0818">
        <w:t>When the .</w:t>
      </w:r>
      <w:proofErr w:type="spellStart"/>
      <w:r w:rsidR="003F0818">
        <w:t>ini</w:t>
      </w:r>
      <w:proofErr w:type="spellEnd"/>
      <w:r w:rsidR="003F0818">
        <w:t xml:space="preserve"> file is generated</w:t>
      </w:r>
      <w:r w:rsidRPr="005D5A1D">
        <w:t xml:space="preserve"> by deployment</w:t>
      </w:r>
      <w:r w:rsidR="003F0818">
        <w:t>, some entries which should be written with parameters instead of exact values, such as using %</w:t>
      </w:r>
      <w:proofErr w:type="spellStart"/>
      <w:r w:rsidR="003F0818">
        <w:t>org_site_name</w:t>
      </w:r>
      <w:proofErr w:type="spellEnd"/>
      <w:r w:rsidR="003F0818">
        <w:t>% instead of the org name for the database name and URLs. Note that this new format should work for single-tenant implementations as well</w:t>
      </w:r>
      <w:r w:rsidRPr="005D5A1D">
        <w:t>.</w:t>
      </w:r>
    </w:p>
    <w:p w14:paraId="72268A9F" w14:textId="7CEC327B" w:rsidR="00F4332B" w:rsidRPr="005D5A1D" w:rsidRDefault="003F0818" w:rsidP="003F0818">
      <w:pPr>
        <w:pStyle w:val="ListParagraph"/>
        <w:numPr>
          <w:ilvl w:val="0"/>
          <w:numId w:val="25"/>
        </w:numPr>
      </w:pPr>
      <w:r>
        <w:rPr>
          <w:b/>
        </w:rPr>
        <w:t xml:space="preserve">Web.xml: </w:t>
      </w:r>
      <w:r w:rsidR="00F4332B" w:rsidRPr="005D5A1D">
        <w:t xml:space="preserve">The web.xml was modified, but again, it appears the </w:t>
      </w:r>
      <w:r>
        <w:t xml:space="preserve">new </w:t>
      </w:r>
      <w:r w:rsidR="00F4332B" w:rsidRPr="005D5A1D">
        <w:t>web.xml will work for ST and MT</w:t>
      </w:r>
      <w:r>
        <w:t>.</w:t>
      </w:r>
    </w:p>
    <w:p w14:paraId="6DB1BC23" w14:textId="58ADED53" w:rsidR="005677E7" w:rsidRDefault="005677E7" w:rsidP="003F0818">
      <w:pPr>
        <w:pStyle w:val="Heading1"/>
      </w:pPr>
      <w:r>
        <w:t>Required coding standards</w:t>
      </w:r>
    </w:p>
    <w:p w14:paraId="2376738D" w14:textId="268C5F79" w:rsidR="005677E7" w:rsidRDefault="005677E7" w:rsidP="005677E7">
      <w:pPr>
        <w:pStyle w:val="ListParagraph"/>
        <w:numPr>
          <w:ilvl w:val="0"/>
          <w:numId w:val="28"/>
        </w:numPr>
      </w:pPr>
      <w:r>
        <w:t xml:space="preserve">All org-level data, such as cached data and global configuration, must be accessed via the </w:t>
      </w:r>
      <w:proofErr w:type="spellStart"/>
      <w:r>
        <w:t>OrgContext</w:t>
      </w:r>
      <w:proofErr w:type="spellEnd"/>
      <w:r>
        <w:t xml:space="preserve"> class, and not implemented as statics.</w:t>
      </w:r>
    </w:p>
    <w:p w14:paraId="72377700" w14:textId="6F48A7ED" w:rsidR="005677E7" w:rsidRDefault="005677E7" w:rsidP="005677E7">
      <w:pPr>
        <w:pStyle w:val="ListParagraph"/>
        <w:numPr>
          <w:ilvl w:val="0"/>
          <w:numId w:val="28"/>
        </w:numPr>
        <w:rPr>
          <w:ins w:id="26" w:author="dave" w:date="2015-11-13T03:17:00Z"/>
        </w:rPr>
      </w:pPr>
      <w:r>
        <w:t xml:space="preserve">(TBD) Standard for thread context. </w:t>
      </w:r>
    </w:p>
    <w:p w14:paraId="47ACE87C" w14:textId="6CB71C4C" w:rsidR="00C67DAA" w:rsidRPr="005677E7" w:rsidRDefault="00C67DAA" w:rsidP="005677E7">
      <w:pPr>
        <w:pStyle w:val="ListParagraph"/>
        <w:numPr>
          <w:ilvl w:val="0"/>
          <w:numId w:val="28"/>
        </w:numPr>
      </w:pPr>
      <w:ins w:id="27" w:author="dave" w:date="2015-11-13T03:17:00Z">
        <w:r>
          <w:t xml:space="preserve">If Possible you should create </w:t>
        </w:r>
        <w:proofErr w:type="spellStart"/>
        <w:r>
          <w:t>checkstyle</w:t>
        </w:r>
        <w:proofErr w:type="spellEnd"/>
        <w:r>
          <w:t xml:space="preserve"> rules that identify improper access. </w:t>
        </w:r>
      </w:ins>
    </w:p>
    <w:p w14:paraId="7F50B9D4" w14:textId="77777777" w:rsidR="00F4332B" w:rsidRPr="005D5A1D" w:rsidRDefault="00F4332B" w:rsidP="003F0818">
      <w:pPr>
        <w:pStyle w:val="Heading1"/>
      </w:pPr>
      <w:r w:rsidRPr="005D5A1D">
        <w:t>Areas still requiring development testing:</w:t>
      </w:r>
    </w:p>
    <w:p w14:paraId="3672FDBF" w14:textId="10881275" w:rsidR="00F4332B" w:rsidRPr="005D5A1D" w:rsidRDefault="00F4332B" w:rsidP="00C15D8C">
      <w:pPr>
        <w:pStyle w:val="ListParagraph"/>
        <w:numPr>
          <w:ilvl w:val="0"/>
          <w:numId w:val="25"/>
        </w:numPr>
      </w:pPr>
      <w:r w:rsidRPr="005D5A1D">
        <w:t xml:space="preserve">WS calls are properly handled based on </w:t>
      </w:r>
      <w:proofErr w:type="spellStart"/>
      <w:r w:rsidRPr="005D5A1D">
        <w:t>SoapUI</w:t>
      </w:r>
      <w:proofErr w:type="spellEnd"/>
      <w:r w:rsidRPr="005D5A1D">
        <w:t xml:space="preserve"> testing, but Flex resource scheduler is generating an invalid incoming WS URL (/</w:t>
      </w:r>
      <w:proofErr w:type="spellStart"/>
      <w:r w:rsidRPr="005D5A1D">
        <w:t>ActiveNetWS</w:t>
      </w:r>
      <w:proofErr w:type="spellEnd"/>
      <w:r w:rsidRPr="005D5A1D">
        <w:t xml:space="preserve"> instead of /org/</w:t>
      </w:r>
      <w:proofErr w:type="spellStart"/>
      <w:r w:rsidRPr="005D5A1D">
        <w:t>ActiveNetWS</w:t>
      </w:r>
      <w:proofErr w:type="spellEnd"/>
      <w:r w:rsidRPr="005D5A1D">
        <w:t xml:space="preserve">). </w:t>
      </w:r>
      <w:r w:rsidR="00C15D8C">
        <w:t xml:space="preserve">The assumption is that this is Flex code formatting the URL in a way which does work with single-tenant, but doesn’t provide the </w:t>
      </w:r>
      <w:r w:rsidRPr="005D5A1D">
        <w:t>CUI and Flex UI need to be tested.</w:t>
      </w:r>
    </w:p>
    <w:p w14:paraId="329780F3" w14:textId="793AC9F5" w:rsidR="00C15D8C" w:rsidRPr="005D5A1D" w:rsidRDefault="00C15D8C" w:rsidP="00C15D8C">
      <w:pPr>
        <w:pStyle w:val="ListParagraph"/>
        <w:numPr>
          <w:ilvl w:val="0"/>
          <w:numId w:val="25"/>
        </w:numPr>
      </w:pPr>
      <w:r w:rsidRPr="005D5A1D">
        <w:t xml:space="preserve">All statics need to be reviewed to see if there are any which need to be moved to the </w:t>
      </w:r>
      <w:proofErr w:type="spellStart"/>
      <w:r w:rsidRPr="005D5A1D">
        <w:t>OrgContext</w:t>
      </w:r>
      <w:proofErr w:type="spellEnd"/>
      <w:r w:rsidRPr="005D5A1D">
        <w:t>.</w:t>
      </w:r>
      <w:r>
        <w:t xml:space="preserve"> In the course of normal development, a bug was recently found traced to a new static, so this is a real problem.</w:t>
      </w:r>
    </w:p>
    <w:p w14:paraId="3A55EF7B" w14:textId="63043468" w:rsidR="00C15D8C" w:rsidRPr="005D5A1D" w:rsidRDefault="00C15D8C" w:rsidP="00C15D8C">
      <w:pPr>
        <w:pStyle w:val="ListParagraph"/>
        <w:numPr>
          <w:ilvl w:val="0"/>
          <w:numId w:val="25"/>
        </w:numPr>
      </w:pPr>
      <w:r w:rsidRPr="005D5A1D">
        <w:t>It appears some of the threads don't currently work without a "default context"</w:t>
      </w:r>
      <w:r>
        <w:t>, which is currently set as the first context created</w:t>
      </w:r>
      <w:r w:rsidRPr="005D5A1D">
        <w:t>.</w:t>
      </w:r>
      <w:r>
        <w:t xml:space="preserve"> The default context should be reviewed; I believe </w:t>
      </w:r>
      <w:proofErr w:type="spellStart"/>
      <w:r>
        <w:t>OrgContext</w:t>
      </w:r>
      <w:proofErr w:type="spellEnd"/>
      <w:r>
        <w:t xml:space="preserve"> should not have one, because this prevents correct multi-tenant operation. </w:t>
      </w:r>
    </w:p>
    <w:p w14:paraId="06BE58CF" w14:textId="335B539F" w:rsidR="00F4332B" w:rsidRPr="005D5A1D" w:rsidRDefault="00F4332B" w:rsidP="00C15D8C">
      <w:pPr>
        <w:pStyle w:val="ListParagraph"/>
        <w:numPr>
          <w:ilvl w:val="0"/>
          <w:numId w:val="25"/>
        </w:numPr>
      </w:pPr>
      <w:r w:rsidRPr="005D5A1D">
        <w:t>SSO servlet</w:t>
      </w:r>
      <w:r w:rsidR="00C15D8C">
        <w:t>: I see in the web.xml that *.</w:t>
      </w:r>
      <w:proofErr w:type="spellStart"/>
      <w:r w:rsidR="00C15D8C">
        <w:t>sso</w:t>
      </w:r>
      <w:proofErr w:type="spellEnd"/>
      <w:r w:rsidR="00C15D8C">
        <w:t xml:space="preserve"> requests are sent to a different servlet; this must be tested for multi-tenant operation.</w:t>
      </w:r>
    </w:p>
    <w:sectPr w:rsidR="00F4332B" w:rsidRPr="005D5A1D" w:rsidSect="00154750">
      <w:headerReference w:type="default" r:id="rId13"/>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937C45" w:rsidRDefault="00937C45" w:rsidP="00957C56">
      <w:r>
        <w:separator/>
      </w:r>
    </w:p>
  </w:endnote>
  <w:endnote w:type="continuationSeparator" w:id="0">
    <w:p w14:paraId="415741F3" w14:textId="77777777" w:rsidR="00937C45" w:rsidRDefault="00937C45"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937C45" w:rsidRDefault="00937C45" w:rsidP="00957C56">
      <w:r>
        <w:separator/>
      </w:r>
    </w:p>
  </w:footnote>
  <w:footnote w:type="continuationSeparator" w:id="0">
    <w:p w14:paraId="3E1856F7" w14:textId="77777777" w:rsidR="00937C45" w:rsidRDefault="00937C45" w:rsidP="00957C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657F68CF" w:rsidR="00957C56" w:rsidRPr="00154750" w:rsidRDefault="00F4332B" w:rsidP="00154750">
    <w:pPr>
      <w:pStyle w:val="Title"/>
      <w:spacing w:after="100" w:afterAutospacing="1"/>
      <w:rPr>
        <w:sz w:val="36"/>
        <w:szCs w:val="36"/>
      </w:rPr>
    </w:pPr>
    <w:r>
      <w:rPr>
        <w:sz w:val="36"/>
        <w:szCs w:val="36"/>
      </w:rPr>
      <w:t>Multi-tenant servlet design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B4407"/>
    <w:multiLevelType w:val="hybridMultilevel"/>
    <w:tmpl w:val="EDAE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F35F0"/>
    <w:multiLevelType w:val="hybridMultilevel"/>
    <w:tmpl w:val="CAFA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B0CAA"/>
    <w:multiLevelType w:val="hybridMultilevel"/>
    <w:tmpl w:val="FC82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B1929"/>
    <w:multiLevelType w:val="hybridMultilevel"/>
    <w:tmpl w:val="BA1C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966B7"/>
    <w:multiLevelType w:val="hybridMultilevel"/>
    <w:tmpl w:val="6AACA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51E84"/>
    <w:multiLevelType w:val="hybridMultilevel"/>
    <w:tmpl w:val="6458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902893"/>
    <w:multiLevelType w:val="hybridMultilevel"/>
    <w:tmpl w:val="8FDC7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F2BDD"/>
    <w:multiLevelType w:val="hybridMultilevel"/>
    <w:tmpl w:val="E426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7562D"/>
    <w:multiLevelType w:val="hybridMultilevel"/>
    <w:tmpl w:val="7B70F5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177022"/>
    <w:multiLevelType w:val="hybridMultilevel"/>
    <w:tmpl w:val="25FA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84B70"/>
    <w:multiLevelType w:val="hybridMultilevel"/>
    <w:tmpl w:val="6BE2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236B8"/>
    <w:multiLevelType w:val="hybridMultilevel"/>
    <w:tmpl w:val="0224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226F34"/>
    <w:multiLevelType w:val="hybridMultilevel"/>
    <w:tmpl w:val="DE28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2D0A0B"/>
    <w:multiLevelType w:val="hybridMultilevel"/>
    <w:tmpl w:val="DA28E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F54FAF"/>
    <w:multiLevelType w:val="hybridMultilevel"/>
    <w:tmpl w:val="5288B8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74A68"/>
    <w:multiLevelType w:val="hybridMultilevel"/>
    <w:tmpl w:val="58205A7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E14033"/>
    <w:multiLevelType w:val="hybridMultilevel"/>
    <w:tmpl w:val="2CFE6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76BDA"/>
    <w:multiLevelType w:val="hybridMultilevel"/>
    <w:tmpl w:val="999C7A6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4D5A44"/>
    <w:multiLevelType w:val="hybridMultilevel"/>
    <w:tmpl w:val="71E4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55FA8"/>
    <w:multiLevelType w:val="hybridMultilevel"/>
    <w:tmpl w:val="EBE413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B716F"/>
    <w:multiLevelType w:val="hybridMultilevel"/>
    <w:tmpl w:val="F47E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217E69"/>
    <w:multiLevelType w:val="hybridMultilevel"/>
    <w:tmpl w:val="B2E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B2C83"/>
    <w:multiLevelType w:val="hybridMultilevel"/>
    <w:tmpl w:val="D4A8DC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702665"/>
    <w:multiLevelType w:val="hybridMultilevel"/>
    <w:tmpl w:val="332CA8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B17424"/>
    <w:multiLevelType w:val="hybridMultilevel"/>
    <w:tmpl w:val="9A148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9D6D28"/>
    <w:multiLevelType w:val="hybridMultilevel"/>
    <w:tmpl w:val="E38AD722"/>
    <w:lvl w:ilvl="0" w:tplc="071AB9E6">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05B43"/>
    <w:multiLevelType w:val="hybridMultilevel"/>
    <w:tmpl w:val="C1B85C28"/>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nsid w:val="7DF733AF"/>
    <w:multiLevelType w:val="hybridMultilevel"/>
    <w:tmpl w:val="2084A93A"/>
    <w:lvl w:ilvl="0" w:tplc="071AB9E6">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8"/>
  </w:num>
  <w:num w:numId="4">
    <w:abstractNumId w:val="25"/>
  </w:num>
  <w:num w:numId="5">
    <w:abstractNumId w:val="5"/>
  </w:num>
  <w:num w:numId="6">
    <w:abstractNumId w:val="11"/>
  </w:num>
  <w:num w:numId="7">
    <w:abstractNumId w:val="12"/>
  </w:num>
  <w:num w:numId="8">
    <w:abstractNumId w:val="21"/>
  </w:num>
  <w:num w:numId="9">
    <w:abstractNumId w:val="7"/>
  </w:num>
  <w:num w:numId="10">
    <w:abstractNumId w:val="13"/>
  </w:num>
  <w:num w:numId="11">
    <w:abstractNumId w:val="19"/>
  </w:num>
  <w:num w:numId="12">
    <w:abstractNumId w:val="17"/>
  </w:num>
  <w:num w:numId="13">
    <w:abstractNumId w:val="14"/>
  </w:num>
  <w:num w:numId="14">
    <w:abstractNumId w:val="8"/>
  </w:num>
  <w:num w:numId="15">
    <w:abstractNumId w:val="26"/>
  </w:num>
  <w:num w:numId="16">
    <w:abstractNumId w:val="15"/>
  </w:num>
  <w:num w:numId="17">
    <w:abstractNumId w:val="23"/>
  </w:num>
  <w:num w:numId="18">
    <w:abstractNumId w:val="4"/>
  </w:num>
  <w:num w:numId="19">
    <w:abstractNumId w:val="22"/>
  </w:num>
  <w:num w:numId="20">
    <w:abstractNumId w:val="0"/>
  </w:num>
  <w:num w:numId="21">
    <w:abstractNumId w:val="9"/>
  </w:num>
  <w:num w:numId="22">
    <w:abstractNumId w:val="16"/>
  </w:num>
  <w:num w:numId="23">
    <w:abstractNumId w:val="2"/>
  </w:num>
  <w:num w:numId="24">
    <w:abstractNumId w:val="1"/>
  </w:num>
  <w:num w:numId="25">
    <w:abstractNumId w:val="20"/>
  </w:num>
  <w:num w:numId="26">
    <w:abstractNumId w:val="24"/>
  </w:num>
  <w:num w:numId="27">
    <w:abstractNumId w:val="6"/>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7164"/>
    <w:rsid w:val="0003217F"/>
    <w:rsid w:val="00034606"/>
    <w:rsid w:val="0003549C"/>
    <w:rsid w:val="0008242E"/>
    <w:rsid w:val="00086D45"/>
    <w:rsid w:val="000A075A"/>
    <w:rsid w:val="000A753F"/>
    <w:rsid w:val="000B76BB"/>
    <w:rsid w:val="000C2BED"/>
    <w:rsid w:val="000D7612"/>
    <w:rsid w:val="00110B69"/>
    <w:rsid w:val="0012172D"/>
    <w:rsid w:val="0013678E"/>
    <w:rsid w:val="00152D6E"/>
    <w:rsid w:val="00152DC8"/>
    <w:rsid w:val="00154750"/>
    <w:rsid w:val="001C3B4D"/>
    <w:rsid w:val="001E2F6A"/>
    <w:rsid w:val="00254308"/>
    <w:rsid w:val="00257C96"/>
    <w:rsid w:val="002717E6"/>
    <w:rsid w:val="00284BF3"/>
    <w:rsid w:val="002B71A4"/>
    <w:rsid w:val="002F480D"/>
    <w:rsid w:val="003349E9"/>
    <w:rsid w:val="00335162"/>
    <w:rsid w:val="00335314"/>
    <w:rsid w:val="0036471A"/>
    <w:rsid w:val="00380C75"/>
    <w:rsid w:val="003E6F17"/>
    <w:rsid w:val="003F0818"/>
    <w:rsid w:val="0041541C"/>
    <w:rsid w:val="00431498"/>
    <w:rsid w:val="00451543"/>
    <w:rsid w:val="00467607"/>
    <w:rsid w:val="0047387A"/>
    <w:rsid w:val="004757B7"/>
    <w:rsid w:val="004A42C3"/>
    <w:rsid w:val="00512F65"/>
    <w:rsid w:val="00515A49"/>
    <w:rsid w:val="00531706"/>
    <w:rsid w:val="00533A40"/>
    <w:rsid w:val="00551908"/>
    <w:rsid w:val="00562D57"/>
    <w:rsid w:val="005677E7"/>
    <w:rsid w:val="005729CC"/>
    <w:rsid w:val="005745AC"/>
    <w:rsid w:val="005A009D"/>
    <w:rsid w:val="005B1E9B"/>
    <w:rsid w:val="005B4F44"/>
    <w:rsid w:val="005E4D7B"/>
    <w:rsid w:val="00621E08"/>
    <w:rsid w:val="00654DA4"/>
    <w:rsid w:val="00656DDC"/>
    <w:rsid w:val="00660DCE"/>
    <w:rsid w:val="006A7090"/>
    <w:rsid w:val="006C13DA"/>
    <w:rsid w:val="006E13AE"/>
    <w:rsid w:val="006E5154"/>
    <w:rsid w:val="00711F06"/>
    <w:rsid w:val="0073513C"/>
    <w:rsid w:val="0074284F"/>
    <w:rsid w:val="00797383"/>
    <w:rsid w:val="007A0153"/>
    <w:rsid w:val="007C6CE1"/>
    <w:rsid w:val="007E27AB"/>
    <w:rsid w:val="00802032"/>
    <w:rsid w:val="00805EF8"/>
    <w:rsid w:val="00807037"/>
    <w:rsid w:val="008135C5"/>
    <w:rsid w:val="00832B06"/>
    <w:rsid w:val="00853FA7"/>
    <w:rsid w:val="008628F5"/>
    <w:rsid w:val="00896A18"/>
    <w:rsid w:val="008A17D8"/>
    <w:rsid w:val="008D5853"/>
    <w:rsid w:val="008E48F6"/>
    <w:rsid w:val="008E62B2"/>
    <w:rsid w:val="00900D6B"/>
    <w:rsid w:val="0091308C"/>
    <w:rsid w:val="00937C45"/>
    <w:rsid w:val="00957C56"/>
    <w:rsid w:val="00957DF8"/>
    <w:rsid w:val="009860DC"/>
    <w:rsid w:val="009B53E2"/>
    <w:rsid w:val="009C2B7E"/>
    <w:rsid w:val="009E3FA3"/>
    <w:rsid w:val="00A02882"/>
    <w:rsid w:val="00A06E0B"/>
    <w:rsid w:val="00A17FFC"/>
    <w:rsid w:val="00A260BC"/>
    <w:rsid w:val="00A547AA"/>
    <w:rsid w:val="00A85B07"/>
    <w:rsid w:val="00A941B9"/>
    <w:rsid w:val="00AD088E"/>
    <w:rsid w:val="00AD0C72"/>
    <w:rsid w:val="00AD1C22"/>
    <w:rsid w:val="00AD4599"/>
    <w:rsid w:val="00AE2FF4"/>
    <w:rsid w:val="00AF7DB4"/>
    <w:rsid w:val="00B06BA5"/>
    <w:rsid w:val="00B2112E"/>
    <w:rsid w:val="00B610DF"/>
    <w:rsid w:val="00B656D8"/>
    <w:rsid w:val="00B72AC6"/>
    <w:rsid w:val="00B76F06"/>
    <w:rsid w:val="00B90608"/>
    <w:rsid w:val="00B90F1A"/>
    <w:rsid w:val="00BA3615"/>
    <w:rsid w:val="00BC08F3"/>
    <w:rsid w:val="00BC435B"/>
    <w:rsid w:val="00BF3256"/>
    <w:rsid w:val="00C04E53"/>
    <w:rsid w:val="00C15D8C"/>
    <w:rsid w:val="00C20FA1"/>
    <w:rsid w:val="00C3284C"/>
    <w:rsid w:val="00C4026A"/>
    <w:rsid w:val="00C4298C"/>
    <w:rsid w:val="00C44A97"/>
    <w:rsid w:val="00C628A5"/>
    <w:rsid w:val="00C67DAA"/>
    <w:rsid w:val="00C84999"/>
    <w:rsid w:val="00C84CDE"/>
    <w:rsid w:val="00CF4360"/>
    <w:rsid w:val="00D32DAE"/>
    <w:rsid w:val="00D46F34"/>
    <w:rsid w:val="00D556D1"/>
    <w:rsid w:val="00D7040D"/>
    <w:rsid w:val="00DA17C8"/>
    <w:rsid w:val="00DA241F"/>
    <w:rsid w:val="00DB1955"/>
    <w:rsid w:val="00DF5229"/>
    <w:rsid w:val="00E2132B"/>
    <w:rsid w:val="00E64AC4"/>
    <w:rsid w:val="00E77E3D"/>
    <w:rsid w:val="00E903BA"/>
    <w:rsid w:val="00ED189E"/>
    <w:rsid w:val="00EE73AE"/>
    <w:rsid w:val="00F05122"/>
    <w:rsid w:val="00F10E16"/>
    <w:rsid w:val="00F34652"/>
    <w:rsid w:val="00F4332B"/>
    <w:rsid w:val="00F55E38"/>
    <w:rsid w:val="00F61735"/>
    <w:rsid w:val="00FA6E65"/>
    <w:rsid w:val="00FB7814"/>
    <w:rsid w:val="00FD62BC"/>
    <w:rsid w:val="00FE226D"/>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33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oleObject" Target="embeddings/oleObject1.bin"/><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C444D1-F11B-4D3B-8E55-8F58222C2D7F}"/>
</file>

<file path=customXml/itemProps2.xml><?xml version="1.0" encoding="utf-8"?>
<ds:datastoreItem xmlns:ds="http://schemas.openxmlformats.org/officeDocument/2006/customXml" ds:itemID="{BB3D1E44-3EF3-4CAA-A7ED-0901F144B787}"/>
</file>

<file path=customXml/itemProps3.xml><?xml version="1.0" encoding="utf-8"?>
<ds:datastoreItem xmlns:ds="http://schemas.openxmlformats.org/officeDocument/2006/customXml" ds:itemID="{87BD2AE9-4246-4359-97FE-63D6113EC2FD}"/>
</file>

<file path=docProps/app.xml><?xml version="1.0" encoding="utf-8"?>
<Properties xmlns="http://schemas.openxmlformats.org/officeDocument/2006/extended-properties" xmlns:vt="http://schemas.openxmlformats.org/officeDocument/2006/docPropsVTypes">
  <Template>Normal.dotm</Template>
  <TotalTime>25</TotalTime>
  <Pages>3</Pages>
  <Words>1037</Words>
  <Characters>5913</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6937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Jeff Fang</cp:lastModifiedBy>
  <cp:revision>35</cp:revision>
  <dcterms:created xsi:type="dcterms:W3CDTF">2015-11-02T19:32:00Z</dcterms:created>
  <dcterms:modified xsi:type="dcterms:W3CDTF">2016-01-07T10:52:00Z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